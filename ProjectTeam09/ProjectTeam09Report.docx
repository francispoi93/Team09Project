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D90D" w14:textId="5C47CBE2" w:rsidR="00C6554A" w:rsidRPr="008B5277" w:rsidRDefault="00C6554A" w:rsidP="0EBD8CF1">
      <w:pPr>
        <w:pStyle w:val="Photo"/>
        <w:rPr>
          <w:sz w:val="20"/>
          <w:szCs w:val="20"/>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1E61B160" w14:textId="264BB6B1" w:rsidR="00C6554A" w:rsidRDefault="0EBD8CF1" w:rsidP="0EBD8CF1">
      <w:pPr>
        <w:pStyle w:val="Title"/>
        <w:rPr>
          <w:sz w:val="52"/>
          <w:szCs w:val="52"/>
        </w:rPr>
      </w:pPr>
      <w:r w:rsidRPr="0EBD8CF1">
        <w:rPr>
          <w:sz w:val="56"/>
          <w:szCs w:val="56"/>
        </w:rPr>
        <w:t>*Student Directory*</w:t>
      </w:r>
    </w:p>
    <w:p w14:paraId="24DE67B3" w14:textId="4A6064BA" w:rsidR="00C6554A" w:rsidRPr="00D5413C" w:rsidRDefault="0EBD8CF1" w:rsidP="0EBD8CF1">
      <w:pPr>
        <w:pStyle w:val="Subtitle"/>
        <w:rPr>
          <w:sz w:val="22"/>
        </w:rPr>
      </w:pPr>
      <w:r w:rsidRPr="0EBD8CF1">
        <w:rPr>
          <w:sz w:val="24"/>
          <w:szCs w:val="24"/>
        </w:rPr>
        <w:t xml:space="preserve">Team 09 </w:t>
      </w:r>
    </w:p>
    <w:p w14:paraId="641BEE26" w14:textId="77777777" w:rsidR="002D64A1" w:rsidRDefault="0EBD8CF1" w:rsidP="0EBD8CF1">
      <w:pPr>
        <w:pStyle w:val="ContactInfo"/>
        <w:rPr>
          <w:sz w:val="18"/>
          <w:szCs w:val="18"/>
        </w:rPr>
      </w:pPr>
      <w:r w:rsidRPr="0EBD8CF1">
        <w:rPr>
          <w:sz w:val="20"/>
          <w:szCs w:val="20"/>
        </w:rPr>
        <w:t>Project Lead: Gregory Billings</w:t>
      </w:r>
    </w:p>
    <w:p w14:paraId="033CFDDF" w14:textId="37DF30F5" w:rsidR="00C6554A" w:rsidRDefault="0EBD8CF1" w:rsidP="0EBD8CF1">
      <w:pPr>
        <w:pStyle w:val="ContactInfo"/>
        <w:rPr>
          <w:sz w:val="20"/>
          <w:szCs w:val="20"/>
        </w:rPr>
      </w:pPr>
      <w:r w:rsidRPr="0EBD8CF1">
        <w:rPr>
          <w:sz w:val="20"/>
          <w:szCs w:val="20"/>
        </w:rPr>
        <w:t xml:space="preserve"> Team Members: Gregory Billings, Francis Poirier</w:t>
      </w:r>
      <w:r w:rsidR="00F102A6" w:rsidRPr="0EBD8CF1">
        <w:rPr>
          <w:sz w:val="20"/>
          <w:szCs w:val="20"/>
        </w:rPr>
        <w:br w:type="page"/>
      </w:r>
    </w:p>
    <w:p w14:paraId="55E3FE32" w14:textId="47BFA14E" w:rsidR="00C6554A" w:rsidRDefault="0EBD8CF1" w:rsidP="0EBD8CF1">
      <w:pPr>
        <w:pStyle w:val="Heading1"/>
        <w:rPr>
          <w:sz w:val="24"/>
          <w:szCs w:val="24"/>
        </w:rPr>
      </w:pPr>
      <w:r w:rsidRPr="0EBD8CF1">
        <w:rPr>
          <w:sz w:val="28"/>
          <w:szCs w:val="28"/>
        </w:rPr>
        <w:lastRenderedPageBreak/>
        <w:t>Project Description:</w:t>
      </w:r>
    </w:p>
    <w:p w14:paraId="33BF992E" w14:textId="4450C981" w:rsidR="1BD915A1" w:rsidRDefault="150C648F" w:rsidP="0EBD8CF1">
      <w:pPr>
        <w:pStyle w:val="ListBullet"/>
        <w:numPr>
          <w:ilvl w:val="0"/>
          <w:numId w:val="0"/>
        </w:numPr>
        <w:ind w:left="360"/>
        <w:rPr>
          <w:sz w:val="20"/>
          <w:szCs w:val="20"/>
        </w:rPr>
      </w:pPr>
      <w:r w:rsidRPr="150C648F">
        <w:rPr>
          <w:sz w:val="20"/>
          <w:szCs w:val="20"/>
        </w:rPr>
        <w:t>Software as a service student directory package beta of the standard package, this would be of interest to any tutoring service, school district or post-secondary education. The project at completion will have a basic GUI setup that will allow for the addition of classes, removal of classes, registration of classes and grading system all interacting with a backend database. Produced as a byproduct of main development will be our product prototypes, our design reviews that we will receive in class and the database infrastructure. For the completion of the project, the key requirements are as follows: developing database infrastructure, designing an intuitive GUI, proper testing of the application and proper process development.</w:t>
      </w:r>
    </w:p>
    <w:p w14:paraId="7FD15A3B" w14:textId="42C42D76" w:rsidR="00377942" w:rsidRDefault="150C648F" w:rsidP="0EBD8CF1">
      <w:pPr>
        <w:pStyle w:val="Heading1"/>
        <w:rPr>
          <w:sz w:val="24"/>
          <w:szCs w:val="24"/>
        </w:rPr>
      </w:pPr>
      <w:r w:rsidRPr="150C648F">
        <w:rPr>
          <w:sz w:val="28"/>
          <w:szCs w:val="28"/>
        </w:rPr>
        <w:t>Process Model:</w:t>
      </w:r>
    </w:p>
    <w:p w14:paraId="0E7D3936" w14:textId="5CB65128" w:rsidR="150C648F" w:rsidRDefault="150C648F" w:rsidP="150C648F">
      <w:pPr>
        <w:spacing w:after="160" w:line="259" w:lineRule="auto"/>
      </w:pPr>
      <w:r>
        <w:rPr>
          <w:noProof/>
        </w:rPr>
        <w:drawing>
          <wp:inline distT="0" distB="0" distL="0" distR="0" wp14:anchorId="01912241" wp14:editId="66EF5D58">
            <wp:extent cx="2752725" cy="1565612"/>
            <wp:effectExtent l="0" t="0" r="0" b="0"/>
            <wp:docPr id="1482920325" name="Picture 148292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52725" cy="1565612"/>
                    </a:xfrm>
                    <a:prstGeom prst="rect">
                      <a:avLst/>
                    </a:prstGeom>
                  </pic:spPr>
                </pic:pic>
              </a:graphicData>
            </a:graphic>
          </wp:inline>
        </w:drawing>
      </w:r>
      <w:r>
        <w:rPr>
          <w:noProof/>
        </w:rPr>
        <w:drawing>
          <wp:inline distT="0" distB="0" distL="0" distR="0" wp14:anchorId="3531E6D9" wp14:editId="6CFFDA81">
            <wp:extent cx="4064000" cy="1905000"/>
            <wp:effectExtent l="0" t="0" r="0" b="0"/>
            <wp:docPr id="768891915" name="Picture 76889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4000" cy="1905000"/>
                    </a:xfrm>
                    <a:prstGeom prst="rect">
                      <a:avLst/>
                    </a:prstGeom>
                  </pic:spPr>
                </pic:pic>
              </a:graphicData>
            </a:graphic>
          </wp:inline>
        </w:drawing>
      </w:r>
    </w:p>
    <w:p w14:paraId="41151D5F" w14:textId="41899927" w:rsidR="150C648F" w:rsidRDefault="150C648F" w:rsidP="150C648F">
      <w:pPr>
        <w:spacing w:after="160" w:line="259" w:lineRule="auto"/>
      </w:pPr>
      <w:r>
        <w:rPr>
          <w:noProof/>
        </w:rPr>
        <w:drawing>
          <wp:inline distT="0" distB="0" distL="0" distR="0" wp14:anchorId="0B1602C4" wp14:editId="086CF93B">
            <wp:extent cx="3930316" cy="1866900"/>
            <wp:effectExtent l="0" t="0" r="0" b="0"/>
            <wp:docPr id="1040489622" name="Picture 104048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0316" cy="1866900"/>
                    </a:xfrm>
                    <a:prstGeom prst="rect">
                      <a:avLst/>
                    </a:prstGeom>
                  </pic:spPr>
                </pic:pic>
              </a:graphicData>
            </a:graphic>
          </wp:inline>
        </w:drawing>
      </w:r>
    </w:p>
    <w:p w14:paraId="2085415F" w14:textId="5D499A1C" w:rsidR="150C648F" w:rsidRDefault="150C648F" w:rsidP="150C648F">
      <w:pPr>
        <w:spacing w:after="160" w:line="259" w:lineRule="auto"/>
      </w:pPr>
      <w:r>
        <w:rPr>
          <w:noProof/>
        </w:rPr>
        <w:lastRenderedPageBreak/>
        <w:drawing>
          <wp:inline distT="0" distB="0" distL="0" distR="0" wp14:anchorId="328AF182" wp14:editId="1B525978">
            <wp:extent cx="4572000" cy="1724025"/>
            <wp:effectExtent l="0" t="0" r="0" b="0"/>
            <wp:docPr id="983787670" name="Picture 983787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366DCB11" w14:textId="77777777" w:rsidR="00214A74" w:rsidRDefault="0EBD8CF1" w:rsidP="0EBD8CF1">
      <w:pPr>
        <w:pStyle w:val="Heading1"/>
        <w:rPr>
          <w:sz w:val="24"/>
          <w:szCs w:val="24"/>
        </w:rPr>
      </w:pPr>
      <w:r w:rsidRPr="0EBD8CF1">
        <w:rPr>
          <w:sz w:val="28"/>
          <w:szCs w:val="28"/>
        </w:rPr>
        <w:t>Database Model:</w:t>
      </w:r>
    </w:p>
    <w:p w14:paraId="2C6BD5CA" w14:textId="6E5AB907" w:rsidR="1BD915A1" w:rsidRDefault="00A43584" w:rsidP="0EBD8CF1">
      <w:pPr>
        <w:rPr>
          <w:rFonts w:ascii="Constantia" w:eastAsia="Constantia" w:hAnsi="Constantia" w:cs="Constantia"/>
          <w:sz w:val="18"/>
          <w:szCs w:val="18"/>
        </w:rPr>
      </w:pPr>
      <w:hyperlink r:id="rId14">
        <w:r w:rsidR="150C648F" w:rsidRPr="150C648F">
          <w:rPr>
            <w:rStyle w:val="Hyperlink"/>
            <w:rFonts w:ascii="Constantia" w:eastAsia="Constantia" w:hAnsi="Constantia" w:cs="Constantia"/>
            <w:sz w:val="20"/>
            <w:szCs w:val="20"/>
          </w:rPr>
          <w:t>https://www.lucidchart.com/invitations/accept/c242a653-1e07-41f3-8311-0bb3a399eebd</w:t>
        </w:r>
      </w:hyperlink>
    </w:p>
    <w:p w14:paraId="6ED21D6B" w14:textId="3D898406" w:rsidR="150C648F" w:rsidRDefault="150C648F" w:rsidP="150C648F">
      <w:pPr>
        <w:rPr>
          <w:ins w:id="5" w:author="Billings, Greg A." w:date="2020-03-14T05:37:00Z"/>
        </w:rPr>
      </w:pPr>
      <w:r>
        <w:rPr>
          <w:noProof/>
        </w:rPr>
        <w:drawing>
          <wp:inline distT="0" distB="0" distL="0" distR="0" wp14:anchorId="656B67E0" wp14:editId="70BEA09E">
            <wp:extent cx="4418693" cy="3568218"/>
            <wp:effectExtent l="0" t="0" r="0" b="0"/>
            <wp:docPr id="1115178998" name="Picture 111517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28049" t="22386" r="23632" b="8247"/>
                    <a:stretch>
                      <a:fillRect/>
                    </a:stretch>
                  </pic:blipFill>
                  <pic:spPr>
                    <a:xfrm>
                      <a:off x="0" y="0"/>
                      <a:ext cx="4418693" cy="3568218"/>
                    </a:xfrm>
                    <a:prstGeom prst="rect">
                      <a:avLst/>
                    </a:prstGeom>
                  </pic:spPr>
                </pic:pic>
              </a:graphicData>
            </a:graphic>
          </wp:inline>
        </w:drawing>
      </w:r>
    </w:p>
    <w:p w14:paraId="0FAE1830" w14:textId="77777777" w:rsidR="00214A74" w:rsidRDefault="0EBD8CF1" w:rsidP="0EBD8CF1">
      <w:pPr>
        <w:pStyle w:val="Heading1"/>
        <w:rPr>
          <w:sz w:val="24"/>
          <w:szCs w:val="24"/>
        </w:rPr>
      </w:pPr>
      <w:r w:rsidRPr="0EBD8CF1">
        <w:rPr>
          <w:sz w:val="28"/>
          <w:szCs w:val="28"/>
        </w:rPr>
        <w:t>User Interface:</w:t>
      </w:r>
    </w:p>
    <w:p w14:paraId="2760972A" w14:textId="6158F9B9" w:rsidR="2AF64315" w:rsidRDefault="0EBD8CF1" w:rsidP="0EBD8CF1">
      <w:pPr>
        <w:pStyle w:val="ListParagraph"/>
        <w:numPr>
          <w:ilvl w:val="0"/>
          <w:numId w:val="8"/>
        </w:numPr>
        <w:spacing w:after="160" w:line="259" w:lineRule="auto"/>
        <w:rPr>
          <w:color w:val="000000" w:themeColor="text1"/>
          <w:sz w:val="20"/>
          <w:szCs w:val="20"/>
        </w:rPr>
      </w:pPr>
      <w:r w:rsidRPr="0EBD8CF1">
        <w:rPr>
          <w:rFonts w:ascii="Calibri" w:eastAsia="Calibri" w:hAnsi="Calibri" w:cs="Calibri"/>
          <w:sz w:val="20"/>
          <w:szCs w:val="20"/>
        </w:rPr>
        <w:t>Login screen – Username and password authentication. Will lead to main screen based on user permissions.</w:t>
      </w:r>
    </w:p>
    <w:p w14:paraId="66EC1FCE" w14:textId="1ED36D33" w:rsidR="2AF64315" w:rsidRDefault="150C648F" w:rsidP="0EBD8CF1">
      <w:pPr>
        <w:pStyle w:val="ListParagraph"/>
        <w:numPr>
          <w:ilvl w:val="0"/>
          <w:numId w:val="8"/>
        </w:numPr>
        <w:spacing w:after="160" w:line="259" w:lineRule="auto"/>
        <w:rPr>
          <w:color w:val="000000" w:themeColor="text1"/>
          <w:sz w:val="20"/>
          <w:szCs w:val="20"/>
        </w:rPr>
      </w:pPr>
      <w:r w:rsidRPr="150C648F">
        <w:rPr>
          <w:rFonts w:ascii="Calibri" w:eastAsia="Calibri" w:hAnsi="Calibri" w:cs="Calibri"/>
          <w:sz w:val="20"/>
          <w:szCs w:val="20"/>
        </w:rPr>
        <w:t xml:space="preserve">Students - </w:t>
      </w:r>
    </w:p>
    <w:p w14:paraId="113F9BAB" w14:textId="03C8025F" w:rsidR="2AF64315" w:rsidRDefault="150C648F" w:rsidP="150C648F">
      <w:pPr>
        <w:pStyle w:val="ListParagraph"/>
        <w:numPr>
          <w:ilvl w:val="1"/>
          <w:numId w:val="1"/>
        </w:numPr>
        <w:spacing w:after="160" w:line="259" w:lineRule="auto"/>
        <w:rPr>
          <w:sz w:val="20"/>
          <w:szCs w:val="20"/>
        </w:rPr>
      </w:pPr>
      <w:r w:rsidRPr="150C648F">
        <w:rPr>
          <w:rFonts w:ascii="Calibri" w:eastAsia="Calibri" w:hAnsi="Calibri" w:cs="Calibri"/>
          <w:sz w:val="20"/>
          <w:szCs w:val="20"/>
        </w:rPr>
        <w:t xml:space="preserve"> Register for a course – May select through an available course list from a grid view. If the student has more than 5 courses, then they will not be allowed to register for more courses. Once a course has been selected, a register for course button will appear.  This </w:t>
      </w:r>
      <w:r w:rsidRPr="150C648F">
        <w:rPr>
          <w:rFonts w:ascii="Calibri" w:eastAsia="Calibri" w:hAnsi="Calibri" w:cs="Calibri"/>
          <w:sz w:val="20"/>
          <w:szCs w:val="20"/>
        </w:rPr>
        <w:lastRenderedPageBreak/>
        <w:t>will add the student to the class list, adding a row to the grades table for the class. If the student has less than 5 classes, the remaining classes will be left null.</w:t>
      </w:r>
    </w:p>
    <w:p w14:paraId="7B01999E" w14:textId="1C8780B4" w:rsidR="2AF64315" w:rsidRDefault="150C648F" w:rsidP="150C648F">
      <w:pPr>
        <w:pStyle w:val="ListParagraph"/>
        <w:numPr>
          <w:ilvl w:val="1"/>
          <w:numId w:val="1"/>
        </w:numPr>
        <w:spacing w:after="160" w:line="259" w:lineRule="auto"/>
        <w:rPr>
          <w:sz w:val="20"/>
          <w:szCs w:val="20"/>
        </w:rPr>
      </w:pPr>
      <w:r w:rsidRPr="150C648F">
        <w:rPr>
          <w:rFonts w:ascii="Calibri" w:eastAsia="Calibri" w:hAnsi="Calibri" w:cs="Calibri"/>
          <w:sz w:val="20"/>
          <w:szCs w:val="20"/>
        </w:rPr>
        <w:t xml:space="preserve">Drop a course – Will load current registered courses in a </w:t>
      </w:r>
      <w:proofErr w:type="spellStart"/>
      <w:r w:rsidRPr="150C648F">
        <w:rPr>
          <w:rFonts w:ascii="Calibri" w:eastAsia="Calibri" w:hAnsi="Calibri" w:cs="Calibri"/>
          <w:sz w:val="20"/>
          <w:szCs w:val="20"/>
        </w:rPr>
        <w:t>gridview</w:t>
      </w:r>
      <w:proofErr w:type="spellEnd"/>
      <w:r w:rsidRPr="150C648F">
        <w:rPr>
          <w:rFonts w:ascii="Calibri" w:eastAsia="Calibri" w:hAnsi="Calibri" w:cs="Calibri"/>
          <w:sz w:val="20"/>
          <w:szCs w:val="20"/>
        </w:rPr>
        <w:t xml:space="preserve"> with the option to delete a course.</w:t>
      </w:r>
    </w:p>
    <w:p w14:paraId="07FFBD41" w14:textId="40BA1039" w:rsidR="2AF64315" w:rsidRDefault="150C648F" w:rsidP="150C648F">
      <w:pPr>
        <w:pStyle w:val="ListParagraph"/>
        <w:numPr>
          <w:ilvl w:val="1"/>
          <w:numId w:val="1"/>
        </w:numPr>
        <w:spacing w:after="160" w:line="259" w:lineRule="auto"/>
        <w:rPr>
          <w:sz w:val="20"/>
          <w:szCs w:val="20"/>
        </w:rPr>
      </w:pPr>
      <w:r w:rsidRPr="150C648F">
        <w:rPr>
          <w:rFonts w:ascii="Calibri" w:eastAsia="Calibri" w:hAnsi="Calibri" w:cs="Calibri"/>
          <w:sz w:val="20"/>
          <w:szCs w:val="20"/>
        </w:rPr>
        <w:t xml:space="preserve">Show grades – Student selects a registered course from a </w:t>
      </w:r>
      <w:proofErr w:type="spellStart"/>
      <w:r w:rsidRPr="150C648F">
        <w:rPr>
          <w:rFonts w:ascii="Calibri" w:eastAsia="Calibri" w:hAnsi="Calibri" w:cs="Calibri"/>
          <w:sz w:val="20"/>
          <w:szCs w:val="20"/>
        </w:rPr>
        <w:t>gridview</w:t>
      </w:r>
      <w:proofErr w:type="spellEnd"/>
      <w:r w:rsidRPr="150C648F">
        <w:rPr>
          <w:rFonts w:ascii="Calibri" w:eastAsia="Calibri" w:hAnsi="Calibri" w:cs="Calibri"/>
          <w:sz w:val="20"/>
          <w:szCs w:val="20"/>
        </w:rPr>
        <w:t>. This will load all the assignments and midterms on the clicked course that has been publicly shown to student. May look at the assignment/midterm breakdown if it has multiple sections (example: midterm – multiple choice, essay).</w:t>
      </w:r>
    </w:p>
    <w:p w14:paraId="172F052B" w14:textId="61D861B9" w:rsidR="2AF64315" w:rsidRDefault="150C648F" w:rsidP="150C648F">
      <w:pPr>
        <w:pStyle w:val="ListParagraph"/>
        <w:numPr>
          <w:ilvl w:val="1"/>
          <w:numId w:val="1"/>
        </w:numPr>
        <w:spacing w:after="160" w:line="259" w:lineRule="auto"/>
        <w:rPr>
          <w:sz w:val="20"/>
          <w:szCs w:val="20"/>
        </w:rPr>
      </w:pPr>
      <w:r w:rsidRPr="150C648F">
        <w:rPr>
          <w:rFonts w:ascii="Calibri" w:eastAsia="Calibri" w:hAnsi="Calibri" w:cs="Calibri"/>
          <w:sz w:val="20"/>
          <w:szCs w:val="20"/>
        </w:rPr>
        <w:t xml:space="preserve">Show content – Student select a registered course from a </w:t>
      </w:r>
      <w:proofErr w:type="spellStart"/>
      <w:r w:rsidRPr="150C648F">
        <w:rPr>
          <w:rFonts w:ascii="Calibri" w:eastAsia="Calibri" w:hAnsi="Calibri" w:cs="Calibri"/>
          <w:sz w:val="20"/>
          <w:szCs w:val="20"/>
        </w:rPr>
        <w:t>gridview</w:t>
      </w:r>
      <w:proofErr w:type="spellEnd"/>
      <w:r w:rsidRPr="150C648F">
        <w:rPr>
          <w:rFonts w:ascii="Calibri" w:eastAsia="Calibri" w:hAnsi="Calibri" w:cs="Calibri"/>
          <w:sz w:val="20"/>
          <w:szCs w:val="20"/>
        </w:rPr>
        <w:t>. This will load all the current publicly available files of the clicked course (from file directory linked to professor)</w:t>
      </w:r>
    </w:p>
    <w:p w14:paraId="2E53E1DE" w14:textId="24C3C9BD" w:rsidR="1BD915A1" w:rsidRDefault="150C648F" w:rsidP="150C648F">
      <w:pPr>
        <w:pStyle w:val="ListParagraph"/>
        <w:numPr>
          <w:ilvl w:val="1"/>
          <w:numId w:val="1"/>
        </w:numPr>
        <w:spacing w:after="160" w:line="259" w:lineRule="auto"/>
        <w:rPr>
          <w:sz w:val="20"/>
          <w:szCs w:val="20"/>
        </w:rPr>
      </w:pPr>
      <w:r w:rsidRPr="150C648F">
        <w:rPr>
          <w:rFonts w:ascii="Calibri" w:eastAsia="Calibri" w:hAnsi="Calibri" w:cs="Calibri"/>
          <w:sz w:val="20"/>
          <w:szCs w:val="20"/>
        </w:rPr>
        <w:t>Edit personal information – Will load the profile of a student to edit phone number, email, etc.</w:t>
      </w:r>
    </w:p>
    <w:p w14:paraId="1C49B2C9" w14:textId="4679ACA1" w:rsidR="2AF64315" w:rsidRDefault="2AF64315" w:rsidP="0EBD8CF1">
      <w:pPr>
        <w:spacing w:after="160" w:line="259" w:lineRule="auto"/>
        <w:ind w:firstLine="720"/>
        <w:rPr>
          <w:rFonts w:ascii="Calibri" w:eastAsia="Calibri" w:hAnsi="Calibri" w:cs="Calibri"/>
          <w:sz w:val="20"/>
          <w:szCs w:val="20"/>
        </w:rPr>
      </w:pPr>
    </w:p>
    <w:p w14:paraId="23D3AA4B" w14:textId="358E9785" w:rsidR="2AF64315" w:rsidRDefault="0EBD8CF1" w:rsidP="0EBD8CF1">
      <w:pPr>
        <w:pStyle w:val="ListParagraph"/>
        <w:numPr>
          <w:ilvl w:val="0"/>
          <w:numId w:val="8"/>
        </w:numPr>
        <w:spacing w:after="160" w:line="259" w:lineRule="auto"/>
        <w:rPr>
          <w:color w:val="000000" w:themeColor="text1"/>
          <w:sz w:val="20"/>
          <w:szCs w:val="20"/>
        </w:rPr>
      </w:pPr>
      <w:r w:rsidRPr="0EBD8CF1">
        <w:rPr>
          <w:rFonts w:ascii="Calibri" w:eastAsia="Calibri" w:hAnsi="Calibri" w:cs="Calibri"/>
          <w:sz w:val="20"/>
          <w:szCs w:val="20"/>
        </w:rPr>
        <w:t>Professors -</w:t>
      </w:r>
    </w:p>
    <w:p w14:paraId="44815F7A" w14:textId="3D1DD702" w:rsidR="2AF64315" w:rsidRDefault="150C648F" w:rsidP="0EBD8CF1">
      <w:pPr>
        <w:pStyle w:val="ListParagraph"/>
        <w:numPr>
          <w:ilvl w:val="1"/>
          <w:numId w:val="8"/>
        </w:numPr>
        <w:spacing w:after="160" w:line="259" w:lineRule="auto"/>
        <w:rPr>
          <w:color w:val="000000" w:themeColor="text1"/>
          <w:sz w:val="20"/>
          <w:szCs w:val="20"/>
        </w:rPr>
      </w:pPr>
      <w:r w:rsidRPr="150C648F">
        <w:rPr>
          <w:rFonts w:ascii="Calibri" w:eastAsia="Calibri" w:hAnsi="Calibri" w:cs="Calibri"/>
          <w:sz w:val="20"/>
          <w:szCs w:val="20"/>
        </w:rPr>
        <w:t>Course Information – Controls are a data grid view, drop-down list and two buttons. All controls are always displayed, the data grid view is an updated display of course information based on the last selected item in the drop-down list. The first button on this UI has the professor go to the grade's modification screen, and the second button brings the professor to a content modification screen.</w:t>
      </w:r>
    </w:p>
    <w:p w14:paraId="61A70462" w14:textId="38985A20" w:rsidR="2AF64315" w:rsidRDefault="150C648F" w:rsidP="0EBD8CF1">
      <w:pPr>
        <w:pStyle w:val="ListParagraph"/>
        <w:numPr>
          <w:ilvl w:val="1"/>
          <w:numId w:val="8"/>
        </w:numPr>
        <w:spacing w:after="160" w:line="259" w:lineRule="auto"/>
        <w:rPr>
          <w:color w:val="000000" w:themeColor="text1"/>
          <w:sz w:val="20"/>
          <w:szCs w:val="20"/>
        </w:rPr>
      </w:pPr>
      <w:r w:rsidRPr="150C648F">
        <w:rPr>
          <w:rFonts w:ascii="Calibri" w:eastAsia="Calibri" w:hAnsi="Calibri" w:cs="Calibri"/>
          <w:sz w:val="20"/>
          <w:szCs w:val="20"/>
        </w:rPr>
        <w:t>Modify Grades – Allows the professor to select a specific assignment. This will load a student list for that class in which grades can be modified and saves for the specific assignment.</w:t>
      </w:r>
    </w:p>
    <w:p w14:paraId="5471325A" w14:textId="43F46C2E" w:rsidR="2AF64315" w:rsidRDefault="150C648F" w:rsidP="0EBD8CF1">
      <w:pPr>
        <w:pStyle w:val="ListParagraph"/>
        <w:numPr>
          <w:ilvl w:val="1"/>
          <w:numId w:val="8"/>
        </w:numPr>
        <w:spacing w:after="160" w:line="259" w:lineRule="auto"/>
        <w:rPr>
          <w:color w:val="000000" w:themeColor="text1"/>
          <w:sz w:val="20"/>
          <w:szCs w:val="20"/>
        </w:rPr>
      </w:pPr>
      <w:r w:rsidRPr="150C648F">
        <w:rPr>
          <w:rFonts w:ascii="Calibri" w:eastAsia="Calibri" w:hAnsi="Calibri" w:cs="Calibri"/>
          <w:sz w:val="20"/>
          <w:szCs w:val="20"/>
        </w:rPr>
        <w:t>Modify content – Lists current content uploaded to the directory. This gives an option to either delete already uploaded content and upload new content.</w:t>
      </w:r>
    </w:p>
    <w:p w14:paraId="55FAE979" w14:textId="60051BC7" w:rsidR="2AF64315" w:rsidRDefault="0EBD8CF1" w:rsidP="0EBD8CF1">
      <w:pPr>
        <w:pStyle w:val="ListParagraph"/>
        <w:numPr>
          <w:ilvl w:val="0"/>
          <w:numId w:val="8"/>
        </w:numPr>
        <w:spacing w:after="160" w:line="259" w:lineRule="auto"/>
        <w:rPr>
          <w:color w:val="000000" w:themeColor="text1"/>
          <w:sz w:val="20"/>
          <w:szCs w:val="20"/>
        </w:rPr>
      </w:pPr>
      <w:r w:rsidRPr="0EBD8CF1">
        <w:rPr>
          <w:rFonts w:ascii="Calibri" w:eastAsia="Calibri" w:hAnsi="Calibri" w:cs="Calibri"/>
          <w:sz w:val="20"/>
          <w:szCs w:val="20"/>
        </w:rPr>
        <w:t>Admin (extra flourishes and tech support can be added to this if extra time/ if it's something worked upon after end of course)–</w:t>
      </w:r>
    </w:p>
    <w:p w14:paraId="21207499" w14:textId="56DCD28E" w:rsidR="1BD915A1" w:rsidRDefault="0EBD8CF1" w:rsidP="0EBD8CF1">
      <w:pPr>
        <w:pStyle w:val="ListParagraph"/>
        <w:numPr>
          <w:ilvl w:val="1"/>
          <w:numId w:val="8"/>
        </w:numPr>
        <w:spacing w:after="160" w:line="259" w:lineRule="auto"/>
        <w:rPr>
          <w:color w:val="000000" w:themeColor="text1"/>
          <w:sz w:val="20"/>
          <w:szCs w:val="20"/>
        </w:rPr>
      </w:pPr>
      <w:r w:rsidRPr="0EBD8CF1">
        <w:rPr>
          <w:rFonts w:ascii="Calibri" w:eastAsia="Calibri" w:hAnsi="Calibri" w:cs="Calibri"/>
          <w:sz w:val="20"/>
          <w:szCs w:val="20"/>
        </w:rPr>
        <w:t xml:space="preserve">Main screen – The main screen for Administrator will have three Buttons, a </w:t>
      </w:r>
      <w:proofErr w:type="spellStart"/>
      <w:r w:rsidRPr="0EBD8CF1">
        <w:rPr>
          <w:rFonts w:ascii="Calibri" w:eastAsia="Calibri" w:hAnsi="Calibri" w:cs="Calibri"/>
          <w:sz w:val="20"/>
          <w:szCs w:val="20"/>
        </w:rPr>
        <w:t>TextBox</w:t>
      </w:r>
      <w:proofErr w:type="spellEnd"/>
      <w:r w:rsidRPr="0EBD8CF1">
        <w:rPr>
          <w:rFonts w:ascii="Calibri" w:eastAsia="Calibri" w:hAnsi="Calibri" w:cs="Calibri"/>
          <w:sz w:val="20"/>
          <w:szCs w:val="20"/>
        </w:rPr>
        <w:t xml:space="preserve"> and a </w:t>
      </w:r>
      <w:proofErr w:type="spellStart"/>
      <w:r w:rsidRPr="0EBD8CF1">
        <w:rPr>
          <w:rFonts w:ascii="Calibri" w:eastAsia="Calibri" w:hAnsi="Calibri" w:cs="Calibri"/>
          <w:sz w:val="20"/>
          <w:szCs w:val="20"/>
        </w:rPr>
        <w:t>RadioButton</w:t>
      </w:r>
      <w:proofErr w:type="spellEnd"/>
      <w:r w:rsidRPr="0EBD8CF1">
        <w:rPr>
          <w:rFonts w:ascii="Calibri" w:eastAsia="Calibri" w:hAnsi="Calibri" w:cs="Calibri"/>
          <w:sz w:val="20"/>
          <w:szCs w:val="20"/>
        </w:rPr>
        <w:t xml:space="preserve">. The first Button will </w:t>
      </w:r>
      <w:proofErr w:type="spellStart"/>
      <w:r w:rsidRPr="0EBD8CF1">
        <w:rPr>
          <w:rFonts w:ascii="Calibri" w:eastAsia="Calibri" w:hAnsi="Calibri" w:cs="Calibri"/>
          <w:sz w:val="20"/>
          <w:szCs w:val="20"/>
        </w:rPr>
        <w:t>backup</w:t>
      </w:r>
      <w:proofErr w:type="spellEnd"/>
      <w:r w:rsidRPr="0EBD8CF1">
        <w:rPr>
          <w:rFonts w:ascii="Calibri" w:eastAsia="Calibri" w:hAnsi="Calibri" w:cs="Calibri"/>
          <w:sz w:val="20"/>
          <w:szCs w:val="20"/>
        </w:rPr>
        <w:t xml:space="preserve"> the database to XML. The purpose of the rest of the controls is combined to bring the user to the Show course page, the </w:t>
      </w:r>
      <w:proofErr w:type="spellStart"/>
      <w:r w:rsidRPr="0EBD8CF1">
        <w:rPr>
          <w:rFonts w:ascii="Calibri" w:eastAsia="Calibri" w:hAnsi="Calibri" w:cs="Calibri"/>
          <w:sz w:val="20"/>
          <w:szCs w:val="20"/>
        </w:rPr>
        <w:t>RadioButton</w:t>
      </w:r>
      <w:proofErr w:type="spellEnd"/>
      <w:r w:rsidRPr="0EBD8CF1">
        <w:rPr>
          <w:rFonts w:ascii="Calibri" w:eastAsia="Calibri" w:hAnsi="Calibri" w:cs="Calibri"/>
          <w:sz w:val="20"/>
          <w:szCs w:val="20"/>
        </w:rPr>
        <w:t xml:space="preserve"> will select whether the perspective will be from teacher or student and the Textbox will be where the user inputs the course ID they need to view, the second Button initiates the search. The third Button goes to the Add Courses screen.</w:t>
      </w:r>
    </w:p>
    <w:p w14:paraId="26837EEA" w14:textId="165A68C9" w:rsidR="2AF64315" w:rsidRDefault="0EBD8CF1" w:rsidP="0EBD8CF1">
      <w:pPr>
        <w:pStyle w:val="ListParagraph"/>
        <w:numPr>
          <w:ilvl w:val="1"/>
          <w:numId w:val="8"/>
        </w:numPr>
        <w:spacing w:after="160" w:line="259" w:lineRule="auto"/>
        <w:rPr>
          <w:color w:val="000000" w:themeColor="text1"/>
          <w:sz w:val="20"/>
          <w:szCs w:val="20"/>
        </w:rPr>
      </w:pPr>
      <w:r w:rsidRPr="0EBD8CF1">
        <w:rPr>
          <w:rFonts w:ascii="Calibri" w:eastAsia="Calibri" w:hAnsi="Calibri" w:cs="Calibri"/>
          <w:sz w:val="20"/>
          <w:szCs w:val="20"/>
        </w:rPr>
        <w:t>Show course – Shows exactly the searched class from the perspective of the student or teacher with full permissions to edit from both perspectives (logging will be a stretch goal to make sure this power isn't abused with no accountability.)</w:t>
      </w:r>
    </w:p>
    <w:p w14:paraId="2B153E60" w14:textId="153BD26E" w:rsidR="1BD915A1" w:rsidRPr="002F64A3" w:rsidRDefault="0EBD8CF1" w:rsidP="0EBD8CF1">
      <w:pPr>
        <w:pStyle w:val="ListParagraph"/>
        <w:numPr>
          <w:ilvl w:val="1"/>
          <w:numId w:val="8"/>
        </w:numPr>
        <w:spacing w:after="160" w:line="259" w:lineRule="auto"/>
        <w:rPr>
          <w:color w:val="000000" w:themeColor="text1"/>
          <w:sz w:val="20"/>
          <w:szCs w:val="20"/>
        </w:rPr>
      </w:pPr>
      <w:r w:rsidRPr="0EBD8CF1">
        <w:rPr>
          <w:rFonts w:ascii="Calibri" w:eastAsia="Calibri" w:hAnsi="Calibri" w:cs="Calibri"/>
          <w:sz w:val="20"/>
          <w:szCs w:val="20"/>
        </w:rPr>
        <w:t xml:space="preserve">Add Courses- This screen will show multiple </w:t>
      </w:r>
      <w:proofErr w:type="spellStart"/>
      <w:r w:rsidRPr="0EBD8CF1">
        <w:rPr>
          <w:rFonts w:ascii="Calibri" w:eastAsia="Calibri" w:hAnsi="Calibri" w:cs="Calibri"/>
          <w:sz w:val="20"/>
          <w:szCs w:val="20"/>
        </w:rPr>
        <w:t>TextBox</w:t>
      </w:r>
      <w:proofErr w:type="spellEnd"/>
      <w:r w:rsidRPr="0EBD8CF1">
        <w:rPr>
          <w:rFonts w:ascii="Calibri" w:eastAsia="Calibri" w:hAnsi="Calibri" w:cs="Calibri"/>
          <w:sz w:val="20"/>
          <w:szCs w:val="20"/>
        </w:rPr>
        <w:t xml:space="preserve"> entries and a Button that allow the user to add new courses to the database. The </w:t>
      </w:r>
      <w:proofErr w:type="spellStart"/>
      <w:r w:rsidRPr="0EBD8CF1">
        <w:rPr>
          <w:rFonts w:ascii="Calibri" w:eastAsia="Calibri" w:hAnsi="Calibri" w:cs="Calibri"/>
          <w:sz w:val="20"/>
          <w:szCs w:val="20"/>
        </w:rPr>
        <w:t>TextBoxes</w:t>
      </w:r>
      <w:proofErr w:type="spellEnd"/>
      <w:r w:rsidRPr="0EBD8CF1">
        <w:rPr>
          <w:rFonts w:ascii="Calibri" w:eastAsia="Calibri" w:hAnsi="Calibri" w:cs="Calibri"/>
          <w:sz w:val="20"/>
          <w:szCs w:val="20"/>
        </w:rPr>
        <w:t xml:space="preserve"> will be an entry for Course ID, Course Name and Professor of class. If the user tries to add a course without all of these filled an error is </w:t>
      </w:r>
      <w:proofErr w:type="gramStart"/>
      <w:r w:rsidRPr="0EBD8CF1">
        <w:rPr>
          <w:rFonts w:ascii="Calibri" w:eastAsia="Calibri" w:hAnsi="Calibri" w:cs="Calibri"/>
          <w:sz w:val="20"/>
          <w:szCs w:val="20"/>
        </w:rPr>
        <w:t>thrown.(</w:t>
      </w:r>
      <w:proofErr w:type="gramEnd"/>
      <w:r w:rsidRPr="0EBD8CF1">
        <w:rPr>
          <w:rFonts w:ascii="Calibri" w:eastAsia="Calibri" w:hAnsi="Calibri" w:cs="Calibri"/>
          <w:sz w:val="20"/>
          <w:szCs w:val="20"/>
        </w:rPr>
        <w:t>stretch goal turn this into a modify courses, so that only course ID and course name are required and professor can be changed later, along with being able to delete unneeded courses.)</w:t>
      </w:r>
    </w:p>
    <w:p w14:paraId="322648A3" w14:textId="696704B5" w:rsidR="2AF64315" w:rsidRPr="00EF393C" w:rsidRDefault="00D2133B" w:rsidP="0EBD8CF1">
      <w:pPr>
        <w:pStyle w:val="ListParagraph"/>
        <w:numPr>
          <w:ilvl w:val="1"/>
          <w:numId w:val="8"/>
        </w:numPr>
        <w:spacing w:after="160" w:line="259" w:lineRule="auto"/>
        <w:rPr>
          <w:color w:val="000000" w:themeColor="text1"/>
          <w:sz w:val="20"/>
          <w:szCs w:val="20"/>
          <w:highlight w:val="yellow"/>
        </w:rPr>
      </w:pPr>
      <w:r w:rsidRPr="150C648F">
        <w:rPr>
          <w:rFonts w:ascii="Calibri" w:eastAsia="Calibri" w:hAnsi="Calibri" w:cs="Calibri"/>
          <w:sz w:val="20"/>
          <w:szCs w:val="20"/>
        </w:rPr>
        <w:t xml:space="preserve"> </w:t>
      </w:r>
      <w:r w:rsidR="150C648F" w:rsidRPr="150C648F">
        <w:rPr>
          <w:rFonts w:ascii="Calibri" w:eastAsia="Calibri" w:hAnsi="Calibri" w:cs="Calibri"/>
          <w:sz w:val="20"/>
          <w:szCs w:val="20"/>
        </w:rPr>
        <w:t>(Stretch goal: user permissions updater)</w:t>
      </w:r>
    </w:p>
    <w:p w14:paraId="302C8905" w14:textId="7CC16987" w:rsidR="00EF393C" w:rsidRDefault="00EF393C" w:rsidP="00EF393C">
      <w:pPr>
        <w:pStyle w:val="ListParagraph"/>
        <w:spacing w:after="160" w:line="259" w:lineRule="auto"/>
        <w:ind w:left="1440"/>
        <w:rPr>
          <w:color w:val="000000" w:themeColor="text1"/>
          <w:sz w:val="20"/>
          <w:szCs w:val="20"/>
          <w:highlight w:val="yellow"/>
        </w:rPr>
      </w:pPr>
      <w:r>
        <w:rPr>
          <w:rFonts w:ascii="Calibri" w:eastAsia="Calibri" w:hAnsi="Calibri" w:cs="Calibri"/>
          <w:sz w:val="20"/>
          <w:szCs w:val="20"/>
        </w:rPr>
        <w:t>//this needs to be changed. Show course is now show user. The stretch goal is now just a user add function.</w:t>
      </w:r>
    </w:p>
    <w:p w14:paraId="4AFEF0F8" w14:textId="613FE632" w:rsidR="2AF64315" w:rsidRDefault="2AF64315" w:rsidP="0EBD8CF1">
      <w:pPr>
        <w:spacing w:after="160" w:line="259" w:lineRule="auto"/>
        <w:ind w:left="1080"/>
        <w:rPr>
          <w:rFonts w:ascii="Calibri" w:eastAsia="Calibri" w:hAnsi="Calibri" w:cs="Calibri"/>
          <w:sz w:val="20"/>
          <w:szCs w:val="20"/>
          <w:highlight w:val="yellow"/>
        </w:rPr>
      </w:pPr>
    </w:p>
    <w:p w14:paraId="31572028" w14:textId="6D09D397" w:rsidR="005C72FD" w:rsidRDefault="0EBD8CF1" w:rsidP="0EBD8CF1">
      <w:pPr>
        <w:pStyle w:val="Heading1"/>
        <w:rPr>
          <w:sz w:val="24"/>
          <w:szCs w:val="24"/>
        </w:rPr>
      </w:pPr>
      <w:r w:rsidRPr="0EBD8CF1">
        <w:rPr>
          <w:sz w:val="28"/>
          <w:szCs w:val="28"/>
        </w:rPr>
        <w:lastRenderedPageBreak/>
        <w:t>Project Plan:</w:t>
      </w:r>
    </w:p>
    <w:p w14:paraId="20DFBF0B" w14:textId="710489A0" w:rsidR="00135FE8" w:rsidRDefault="0EBD8CF1" w:rsidP="0EBD8CF1">
      <w:pPr>
        <w:pStyle w:val="ListBullet"/>
        <w:numPr>
          <w:ilvl w:val="0"/>
          <w:numId w:val="32"/>
        </w:numPr>
        <w:rPr>
          <w:sz w:val="20"/>
          <w:szCs w:val="20"/>
        </w:rPr>
      </w:pPr>
      <w:r w:rsidRPr="0EBD8CF1">
        <w:rPr>
          <w:sz w:val="20"/>
          <w:szCs w:val="20"/>
        </w:rPr>
        <w:t>User Interface (Week 1: person 1):</w:t>
      </w:r>
    </w:p>
    <w:p w14:paraId="743657A7" w14:textId="0BE2DC81" w:rsidR="00135FE8" w:rsidRDefault="0EBD8CF1" w:rsidP="0EBD8CF1">
      <w:pPr>
        <w:pStyle w:val="ListBullet"/>
        <w:numPr>
          <w:ilvl w:val="1"/>
          <w:numId w:val="32"/>
        </w:numPr>
        <w:rPr>
          <w:sz w:val="20"/>
          <w:szCs w:val="20"/>
        </w:rPr>
      </w:pPr>
      <w:r w:rsidRPr="0EBD8CF1">
        <w:rPr>
          <w:sz w:val="20"/>
          <w:szCs w:val="20"/>
        </w:rPr>
        <w:t>By this proposal is handed in we will already have an idea of what we want the user to see, from there it is very simple to implement and is not reliant on any other portion of the project, as such this can be implemented immediately.</w:t>
      </w:r>
    </w:p>
    <w:p w14:paraId="120196B5" w14:textId="624A79B2" w:rsidR="00135FE8" w:rsidRDefault="0EBD8CF1" w:rsidP="0EBD8CF1">
      <w:pPr>
        <w:pStyle w:val="ListBullet"/>
        <w:numPr>
          <w:ilvl w:val="0"/>
          <w:numId w:val="32"/>
        </w:numPr>
        <w:rPr>
          <w:sz w:val="20"/>
          <w:szCs w:val="20"/>
        </w:rPr>
      </w:pPr>
      <w:r w:rsidRPr="0EBD8CF1">
        <w:rPr>
          <w:sz w:val="20"/>
          <w:szCs w:val="20"/>
        </w:rPr>
        <w:t>Database (Week 1: person 1):</w:t>
      </w:r>
    </w:p>
    <w:p w14:paraId="6B4CF7E4" w14:textId="07A2911F" w:rsidR="001E0C3C" w:rsidRDefault="0EBD8CF1" w:rsidP="0EBD8CF1">
      <w:pPr>
        <w:pStyle w:val="ListBullet"/>
        <w:numPr>
          <w:ilvl w:val="1"/>
          <w:numId w:val="32"/>
        </w:numPr>
        <w:rPr>
          <w:sz w:val="20"/>
          <w:szCs w:val="20"/>
        </w:rPr>
      </w:pPr>
      <w:r w:rsidRPr="0EBD8CF1">
        <w:rPr>
          <w:sz w:val="20"/>
          <w:szCs w:val="20"/>
        </w:rPr>
        <w:t>If this step is not implemented early on it would become onerous to continue working on other stuff without it, therefore it needs to be done as the first dependency.</w:t>
      </w:r>
    </w:p>
    <w:p w14:paraId="1E2C0FF5" w14:textId="4B1D9E69" w:rsidR="00135FE8" w:rsidRDefault="0EBD8CF1" w:rsidP="0EBD8CF1">
      <w:pPr>
        <w:pStyle w:val="ListBullet"/>
        <w:numPr>
          <w:ilvl w:val="0"/>
          <w:numId w:val="32"/>
        </w:numPr>
        <w:rPr>
          <w:sz w:val="20"/>
          <w:szCs w:val="20"/>
        </w:rPr>
      </w:pPr>
      <w:r w:rsidRPr="0EBD8CF1">
        <w:rPr>
          <w:sz w:val="20"/>
          <w:szCs w:val="20"/>
        </w:rPr>
        <w:t xml:space="preserve"> Data Access (Week 1: person 2):</w:t>
      </w:r>
    </w:p>
    <w:p w14:paraId="22E74CA0" w14:textId="2FD1225C" w:rsidR="00FD6A04" w:rsidRDefault="0EBD8CF1" w:rsidP="0EBD8CF1">
      <w:pPr>
        <w:pStyle w:val="ListBullet"/>
        <w:numPr>
          <w:ilvl w:val="1"/>
          <w:numId w:val="32"/>
        </w:numPr>
        <w:rPr>
          <w:sz w:val="20"/>
          <w:szCs w:val="20"/>
        </w:rPr>
      </w:pPr>
      <w:r w:rsidRPr="0EBD8CF1">
        <w:rPr>
          <w:sz w:val="20"/>
          <w:szCs w:val="20"/>
        </w:rPr>
        <w:t>This is the last step we would have before being able to build a prototype, this needs to be completed so we can start our iterative prototyping.</w:t>
      </w:r>
    </w:p>
    <w:p w14:paraId="3C315592" w14:textId="7DD370EE" w:rsidR="00135FE8" w:rsidRDefault="0EBD8CF1" w:rsidP="0EBD8CF1">
      <w:pPr>
        <w:pStyle w:val="ListBullet"/>
        <w:numPr>
          <w:ilvl w:val="0"/>
          <w:numId w:val="32"/>
        </w:numPr>
        <w:rPr>
          <w:sz w:val="20"/>
          <w:szCs w:val="20"/>
        </w:rPr>
      </w:pPr>
      <w:r w:rsidRPr="0EBD8CF1">
        <w:rPr>
          <w:sz w:val="20"/>
          <w:szCs w:val="20"/>
        </w:rPr>
        <w:t>First Rough Prototype (Week 2: Combined):</w:t>
      </w:r>
    </w:p>
    <w:p w14:paraId="7D9B7015" w14:textId="564B52AE" w:rsidR="000D5E56" w:rsidRDefault="0EBD8CF1" w:rsidP="0EBD8CF1">
      <w:pPr>
        <w:pStyle w:val="ListBullet"/>
        <w:numPr>
          <w:ilvl w:val="1"/>
          <w:numId w:val="32"/>
        </w:numPr>
        <w:rPr>
          <w:sz w:val="20"/>
          <w:szCs w:val="20"/>
        </w:rPr>
      </w:pPr>
      <w:r w:rsidRPr="0EBD8CF1">
        <w:rPr>
          <w:sz w:val="20"/>
          <w:szCs w:val="20"/>
        </w:rPr>
        <w:t>Forming the first prototype of the full program to see if there are any glaring technical or usability issues to work through or if it needs scrapping and a redesign.</w:t>
      </w:r>
    </w:p>
    <w:p w14:paraId="35529607" w14:textId="74E35F00" w:rsidR="00135FE8" w:rsidRDefault="0EBD8CF1" w:rsidP="0EBD8CF1">
      <w:pPr>
        <w:pStyle w:val="ListBullet"/>
        <w:numPr>
          <w:ilvl w:val="0"/>
          <w:numId w:val="32"/>
        </w:numPr>
        <w:rPr>
          <w:sz w:val="20"/>
          <w:szCs w:val="20"/>
        </w:rPr>
      </w:pPr>
      <w:r w:rsidRPr="0EBD8CF1">
        <w:rPr>
          <w:sz w:val="20"/>
          <w:szCs w:val="20"/>
        </w:rPr>
        <w:t>Forming Second Prototype or Redesign (week 3: Combined):</w:t>
      </w:r>
    </w:p>
    <w:p w14:paraId="2794FCFB" w14:textId="4E9238E0" w:rsidR="0001210B" w:rsidRDefault="0EBD8CF1" w:rsidP="0EBD8CF1">
      <w:pPr>
        <w:pStyle w:val="ListBullet"/>
        <w:numPr>
          <w:ilvl w:val="1"/>
          <w:numId w:val="32"/>
        </w:numPr>
        <w:rPr>
          <w:sz w:val="20"/>
          <w:szCs w:val="20"/>
        </w:rPr>
      </w:pPr>
      <w:r w:rsidRPr="0EBD8CF1">
        <w:rPr>
          <w:sz w:val="20"/>
          <w:szCs w:val="20"/>
        </w:rPr>
        <w:t>Fixing the bugs and modifying what needs to be changed from the first prototype if no redesign is required.</w:t>
      </w:r>
    </w:p>
    <w:p w14:paraId="3C9C1211" w14:textId="50558840" w:rsidR="0001210B" w:rsidRDefault="0EBD8CF1" w:rsidP="0EBD8CF1">
      <w:pPr>
        <w:pStyle w:val="ListBullet"/>
        <w:numPr>
          <w:ilvl w:val="1"/>
          <w:numId w:val="32"/>
        </w:numPr>
        <w:rPr>
          <w:sz w:val="20"/>
          <w:szCs w:val="20"/>
        </w:rPr>
      </w:pPr>
      <w:r w:rsidRPr="0EBD8CF1">
        <w:rPr>
          <w:sz w:val="20"/>
          <w:szCs w:val="20"/>
        </w:rPr>
        <w:t>If a redesign is required, we need to establish what was the problems with the Project to create a new design.</w:t>
      </w:r>
    </w:p>
    <w:p w14:paraId="60F58A95" w14:textId="4FD47449" w:rsidR="00C75C06" w:rsidRDefault="0EBD8CF1" w:rsidP="0EBD8CF1">
      <w:pPr>
        <w:pStyle w:val="ListBullet"/>
        <w:numPr>
          <w:ilvl w:val="0"/>
          <w:numId w:val="32"/>
        </w:numPr>
        <w:rPr>
          <w:sz w:val="20"/>
          <w:szCs w:val="20"/>
        </w:rPr>
      </w:pPr>
      <w:r w:rsidRPr="0EBD8CF1">
        <w:rPr>
          <w:sz w:val="20"/>
          <w:szCs w:val="20"/>
        </w:rPr>
        <w:t>Apply Polish Week 3: person 1):</w:t>
      </w:r>
    </w:p>
    <w:p w14:paraId="47961427" w14:textId="5D155D83" w:rsidR="00C75C06" w:rsidRDefault="0EBD8CF1" w:rsidP="0EBD8CF1">
      <w:pPr>
        <w:pStyle w:val="ListBullet"/>
        <w:numPr>
          <w:ilvl w:val="1"/>
          <w:numId w:val="32"/>
        </w:numPr>
        <w:rPr>
          <w:sz w:val="20"/>
          <w:szCs w:val="20"/>
        </w:rPr>
      </w:pPr>
      <w:r w:rsidRPr="0EBD8CF1">
        <w:rPr>
          <w:sz w:val="20"/>
          <w:szCs w:val="20"/>
        </w:rPr>
        <w:t>Making sure everything looks nice and that all the code is formatted correctly.</w:t>
      </w:r>
    </w:p>
    <w:p w14:paraId="31FEFA3D" w14:textId="4FADC724" w:rsidR="0069486B" w:rsidRDefault="0EBD8CF1" w:rsidP="0EBD8CF1">
      <w:pPr>
        <w:pStyle w:val="ListBullet"/>
        <w:numPr>
          <w:ilvl w:val="0"/>
          <w:numId w:val="32"/>
        </w:numPr>
        <w:rPr>
          <w:sz w:val="20"/>
          <w:szCs w:val="20"/>
        </w:rPr>
      </w:pPr>
      <w:r w:rsidRPr="0EBD8CF1">
        <w:rPr>
          <w:sz w:val="20"/>
          <w:szCs w:val="20"/>
        </w:rPr>
        <w:t>Final Testing (Week 3: person 2):</w:t>
      </w:r>
    </w:p>
    <w:p w14:paraId="1AE7B812" w14:textId="5019C866" w:rsidR="1BD915A1" w:rsidRDefault="0EBD8CF1" w:rsidP="0EBD8CF1">
      <w:pPr>
        <w:pStyle w:val="ListBullet"/>
        <w:numPr>
          <w:ilvl w:val="1"/>
          <w:numId w:val="32"/>
        </w:numPr>
        <w:rPr>
          <w:sz w:val="20"/>
          <w:szCs w:val="20"/>
        </w:rPr>
      </w:pPr>
      <w:r w:rsidRPr="0EBD8CF1">
        <w:rPr>
          <w:sz w:val="20"/>
          <w:szCs w:val="20"/>
        </w:rPr>
        <w:t>We test the final iteration of the project and check the backend data to confirm the results are as expected, fuzzing to make sure that no user input errors could happen and that it is secure.</w:t>
      </w:r>
    </w:p>
    <w:sectPr w:rsidR="1BD915A1">
      <w:footerReference w:type="default" r:id="rId16"/>
      <w:pgSz w:w="12240" w:h="15840"/>
      <w:pgMar w:top="1728" w:right="1800" w:bottom="1440" w:left="1800" w:header="720" w:footer="720" w:gutter="0"/>
      <w:pgNumType w:start="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D043555" w16cex:dateUtc="2020-03-14T23:15:47.125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84D1C" w14:textId="77777777" w:rsidR="00EF22ED" w:rsidRDefault="00EF22ED" w:rsidP="00C6554A">
      <w:pPr>
        <w:spacing w:before="0" w:after="0" w:line="240" w:lineRule="auto"/>
      </w:pPr>
      <w:r>
        <w:separator/>
      </w:r>
    </w:p>
  </w:endnote>
  <w:endnote w:type="continuationSeparator" w:id="0">
    <w:p w14:paraId="4BA65A0C" w14:textId="77777777" w:rsidR="00EF22ED" w:rsidRDefault="00EF22E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3D71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813F7" w14:textId="77777777" w:rsidR="00EF22ED" w:rsidRDefault="00EF22ED" w:rsidP="00C6554A">
      <w:pPr>
        <w:spacing w:before="0" w:after="0" w:line="240" w:lineRule="auto"/>
      </w:pPr>
      <w:r>
        <w:separator/>
      </w:r>
    </w:p>
  </w:footnote>
  <w:footnote w:type="continuationSeparator" w:id="0">
    <w:p w14:paraId="6020F429" w14:textId="77777777" w:rsidR="00EF22ED" w:rsidRDefault="00EF22E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8E3359"/>
    <w:multiLevelType w:val="hybridMultilevel"/>
    <w:tmpl w:val="0F9E9BEC"/>
    <w:lvl w:ilvl="0" w:tplc="5D3E8638">
      <w:start w:val="1"/>
      <w:numFmt w:val="bullet"/>
      <w:lvlText w:val="−"/>
      <w:lvlJc w:val="left"/>
      <w:pPr>
        <w:ind w:left="720" w:hanging="360"/>
      </w:pPr>
      <w:rPr>
        <w:rFonts w:ascii="Century Gothic" w:hAnsi="Century Gothic" w:hint="default"/>
      </w:rPr>
    </w:lvl>
    <w:lvl w:ilvl="1" w:tplc="76DE889C">
      <w:start w:val="1"/>
      <w:numFmt w:val="bullet"/>
      <w:lvlText w:val="o"/>
      <w:lvlJc w:val="left"/>
      <w:pPr>
        <w:ind w:left="1440" w:hanging="360"/>
      </w:pPr>
      <w:rPr>
        <w:rFonts w:ascii="Courier New" w:hAnsi="Courier New" w:hint="default"/>
      </w:rPr>
    </w:lvl>
    <w:lvl w:ilvl="2" w:tplc="32542702">
      <w:start w:val="1"/>
      <w:numFmt w:val="bullet"/>
      <w:lvlText w:val=""/>
      <w:lvlJc w:val="left"/>
      <w:pPr>
        <w:ind w:left="2160" w:hanging="360"/>
      </w:pPr>
      <w:rPr>
        <w:rFonts w:ascii="Wingdings" w:hAnsi="Wingdings" w:hint="default"/>
      </w:rPr>
    </w:lvl>
    <w:lvl w:ilvl="3" w:tplc="CEE6F144">
      <w:start w:val="1"/>
      <w:numFmt w:val="bullet"/>
      <w:lvlText w:val=""/>
      <w:lvlJc w:val="left"/>
      <w:pPr>
        <w:ind w:left="2880" w:hanging="360"/>
      </w:pPr>
      <w:rPr>
        <w:rFonts w:ascii="Symbol" w:hAnsi="Symbol" w:hint="default"/>
      </w:rPr>
    </w:lvl>
    <w:lvl w:ilvl="4" w:tplc="67905598">
      <w:start w:val="1"/>
      <w:numFmt w:val="bullet"/>
      <w:lvlText w:val="o"/>
      <w:lvlJc w:val="left"/>
      <w:pPr>
        <w:ind w:left="3600" w:hanging="360"/>
      </w:pPr>
      <w:rPr>
        <w:rFonts w:ascii="Courier New" w:hAnsi="Courier New" w:hint="default"/>
      </w:rPr>
    </w:lvl>
    <w:lvl w:ilvl="5" w:tplc="30246336">
      <w:start w:val="1"/>
      <w:numFmt w:val="bullet"/>
      <w:lvlText w:val=""/>
      <w:lvlJc w:val="left"/>
      <w:pPr>
        <w:ind w:left="4320" w:hanging="360"/>
      </w:pPr>
      <w:rPr>
        <w:rFonts w:ascii="Wingdings" w:hAnsi="Wingdings" w:hint="default"/>
      </w:rPr>
    </w:lvl>
    <w:lvl w:ilvl="6" w:tplc="773CDEFE">
      <w:start w:val="1"/>
      <w:numFmt w:val="bullet"/>
      <w:lvlText w:val=""/>
      <w:lvlJc w:val="left"/>
      <w:pPr>
        <w:ind w:left="5040" w:hanging="360"/>
      </w:pPr>
      <w:rPr>
        <w:rFonts w:ascii="Symbol" w:hAnsi="Symbol" w:hint="default"/>
      </w:rPr>
    </w:lvl>
    <w:lvl w:ilvl="7" w:tplc="33C20374">
      <w:start w:val="1"/>
      <w:numFmt w:val="bullet"/>
      <w:lvlText w:val="o"/>
      <w:lvlJc w:val="left"/>
      <w:pPr>
        <w:ind w:left="5760" w:hanging="360"/>
      </w:pPr>
      <w:rPr>
        <w:rFonts w:ascii="Courier New" w:hAnsi="Courier New" w:hint="default"/>
      </w:rPr>
    </w:lvl>
    <w:lvl w:ilvl="8" w:tplc="F468DEF6">
      <w:start w:val="1"/>
      <w:numFmt w:val="bullet"/>
      <w:lvlText w:val=""/>
      <w:lvlJc w:val="left"/>
      <w:pPr>
        <w:ind w:left="6480" w:hanging="360"/>
      </w:pPr>
      <w:rPr>
        <w:rFonts w:ascii="Wingdings" w:hAnsi="Wingdings" w:hint="default"/>
      </w:rPr>
    </w:lvl>
  </w:abstractNum>
  <w:abstractNum w:abstractNumId="13" w15:restartNumberingAfterBreak="0">
    <w:nsid w:val="165E4873"/>
    <w:multiLevelType w:val="hybridMultilevel"/>
    <w:tmpl w:val="5546F8E0"/>
    <w:lvl w:ilvl="0" w:tplc="4E2EA5A4">
      <w:start w:val="1"/>
      <w:numFmt w:val="bullet"/>
      <w:lvlText w:val="−"/>
      <w:lvlJc w:val="left"/>
      <w:pPr>
        <w:ind w:left="720" w:hanging="360"/>
      </w:pPr>
      <w:rPr>
        <w:rFonts w:ascii="Century Gothic" w:hAnsi="Century Gothic" w:hint="default"/>
      </w:rPr>
    </w:lvl>
    <w:lvl w:ilvl="1" w:tplc="033C884C">
      <w:start w:val="1"/>
      <w:numFmt w:val="bullet"/>
      <w:lvlText w:val="o"/>
      <w:lvlJc w:val="left"/>
      <w:pPr>
        <w:ind w:left="1440" w:hanging="360"/>
      </w:pPr>
      <w:rPr>
        <w:rFonts w:ascii="Courier New" w:hAnsi="Courier New" w:hint="default"/>
      </w:rPr>
    </w:lvl>
    <w:lvl w:ilvl="2" w:tplc="2AFEC894">
      <w:start w:val="1"/>
      <w:numFmt w:val="bullet"/>
      <w:lvlText w:val=""/>
      <w:lvlJc w:val="left"/>
      <w:pPr>
        <w:ind w:left="2160" w:hanging="360"/>
      </w:pPr>
      <w:rPr>
        <w:rFonts w:ascii="Wingdings" w:hAnsi="Wingdings" w:hint="default"/>
      </w:rPr>
    </w:lvl>
    <w:lvl w:ilvl="3" w:tplc="797E7002">
      <w:start w:val="1"/>
      <w:numFmt w:val="bullet"/>
      <w:lvlText w:val=""/>
      <w:lvlJc w:val="left"/>
      <w:pPr>
        <w:ind w:left="2880" w:hanging="360"/>
      </w:pPr>
      <w:rPr>
        <w:rFonts w:ascii="Symbol" w:hAnsi="Symbol" w:hint="default"/>
      </w:rPr>
    </w:lvl>
    <w:lvl w:ilvl="4" w:tplc="69CA07D0">
      <w:start w:val="1"/>
      <w:numFmt w:val="bullet"/>
      <w:lvlText w:val="o"/>
      <w:lvlJc w:val="left"/>
      <w:pPr>
        <w:ind w:left="3600" w:hanging="360"/>
      </w:pPr>
      <w:rPr>
        <w:rFonts w:ascii="Courier New" w:hAnsi="Courier New" w:hint="default"/>
      </w:rPr>
    </w:lvl>
    <w:lvl w:ilvl="5" w:tplc="F90A8670">
      <w:start w:val="1"/>
      <w:numFmt w:val="bullet"/>
      <w:lvlText w:val=""/>
      <w:lvlJc w:val="left"/>
      <w:pPr>
        <w:ind w:left="4320" w:hanging="360"/>
      </w:pPr>
      <w:rPr>
        <w:rFonts w:ascii="Wingdings" w:hAnsi="Wingdings" w:hint="default"/>
      </w:rPr>
    </w:lvl>
    <w:lvl w:ilvl="6" w:tplc="D8C4819C">
      <w:start w:val="1"/>
      <w:numFmt w:val="bullet"/>
      <w:lvlText w:val=""/>
      <w:lvlJc w:val="left"/>
      <w:pPr>
        <w:ind w:left="5040" w:hanging="360"/>
      </w:pPr>
      <w:rPr>
        <w:rFonts w:ascii="Symbol" w:hAnsi="Symbol" w:hint="default"/>
      </w:rPr>
    </w:lvl>
    <w:lvl w:ilvl="7" w:tplc="B66CEAA6">
      <w:start w:val="1"/>
      <w:numFmt w:val="bullet"/>
      <w:lvlText w:val="o"/>
      <w:lvlJc w:val="left"/>
      <w:pPr>
        <w:ind w:left="5760" w:hanging="360"/>
      </w:pPr>
      <w:rPr>
        <w:rFonts w:ascii="Courier New" w:hAnsi="Courier New" w:hint="default"/>
      </w:rPr>
    </w:lvl>
    <w:lvl w:ilvl="8" w:tplc="A43AF092">
      <w:start w:val="1"/>
      <w:numFmt w:val="bullet"/>
      <w:lvlText w:val=""/>
      <w:lvlJc w:val="left"/>
      <w:pPr>
        <w:ind w:left="6480" w:hanging="360"/>
      </w:pPr>
      <w:rPr>
        <w:rFonts w:ascii="Wingdings" w:hAnsi="Wingdings" w:hint="default"/>
      </w:rPr>
    </w:lvl>
  </w:abstractNum>
  <w:abstractNum w:abstractNumId="14" w15:restartNumberingAfterBreak="0">
    <w:nsid w:val="1F220882"/>
    <w:multiLevelType w:val="hybridMultilevel"/>
    <w:tmpl w:val="25F6B9A2"/>
    <w:lvl w:ilvl="0" w:tplc="13202478">
      <w:start w:val="1"/>
      <w:numFmt w:val="decimal"/>
      <w:lvlText w:val="%1."/>
      <w:lvlJc w:val="left"/>
      <w:pPr>
        <w:ind w:left="720" w:hanging="360"/>
      </w:pPr>
    </w:lvl>
    <w:lvl w:ilvl="1" w:tplc="7C7AE60A">
      <w:start w:val="1"/>
      <w:numFmt w:val="lowerLetter"/>
      <w:lvlText w:val="%2."/>
      <w:lvlJc w:val="left"/>
      <w:pPr>
        <w:ind w:left="1440" w:hanging="360"/>
      </w:pPr>
    </w:lvl>
    <w:lvl w:ilvl="2" w:tplc="904421C2">
      <w:start w:val="1"/>
      <w:numFmt w:val="lowerRoman"/>
      <w:lvlText w:val="%3."/>
      <w:lvlJc w:val="right"/>
      <w:pPr>
        <w:ind w:left="2160" w:hanging="180"/>
      </w:pPr>
    </w:lvl>
    <w:lvl w:ilvl="3" w:tplc="575AB45E">
      <w:start w:val="1"/>
      <w:numFmt w:val="decimal"/>
      <w:lvlText w:val="%4."/>
      <w:lvlJc w:val="left"/>
      <w:pPr>
        <w:ind w:left="2880" w:hanging="360"/>
      </w:pPr>
    </w:lvl>
    <w:lvl w:ilvl="4" w:tplc="134CAA4E">
      <w:start w:val="1"/>
      <w:numFmt w:val="lowerLetter"/>
      <w:lvlText w:val="%5."/>
      <w:lvlJc w:val="left"/>
      <w:pPr>
        <w:ind w:left="3600" w:hanging="360"/>
      </w:pPr>
    </w:lvl>
    <w:lvl w:ilvl="5" w:tplc="EC367448">
      <w:start w:val="1"/>
      <w:numFmt w:val="lowerRoman"/>
      <w:lvlText w:val="%6."/>
      <w:lvlJc w:val="right"/>
      <w:pPr>
        <w:ind w:left="4320" w:hanging="180"/>
      </w:pPr>
    </w:lvl>
    <w:lvl w:ilvl="6" w:tplc="8A6253A0">
      <w:start w:val="1"/>
      <w:numFmt w:val="decimal"/>
      <w:lvlText w:val="%7."/>
      <w:lvlJc w:val="left"/>
      <w:pPr>
        <w:ind w:left="5040" w:hanging="360"/>
      </w:pPr>
    </w:lvl>
    <w:lvl w:ilvl="7" w:tplc="794CDB56">
      <w:start w:val="1"/>
      <w:numFmt w:val="lowerLetter"/>
      <w:lvlText w:val="%8."/>
      <w:lvlJc w:val="left"/>
      <w:pPr>
        <w:ind w:left="5760" w:hanging="360"/>
      </w:pPr>
    </w:lvl>
    <w:lvl w:ilvl="8" w:tplc="0DE0C4E2">
      <w:start w:val="1"/>
      <w:numFmt w:val="lowerRoman"/>
      <w:lvlText w:val="%9."/>
      <w:lvlJc w:val="right"/>
      <w:pPr>
        <w:ind w:left="6480" w:hanging="180"/>
      </w:pPr>
    </w:lvl>
  </w:abstractNum>
  <w:abstractNum w:abstractNumId="15" w15:restartNumberingAfterBreak="0">
    <w:nsid w:val="35320D51"/>
    <w:multiLevelType w:val="hybridMultilevel"/>
    <w:tmpl w:val="22AA41C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45D84482"/>
    <w:multiLevelType w:val="hybridMultilevel"/>
    <w:tmpl w:val="D4C2CA9E"/>
    <w:lvl w:ilvl="0" w:tplc="BC406C82">
      <w:start w:val="1"/>
      <w:numFmt w:val="bullet"/>
      <w:lvlText w:val="−"/>
      <w:lvlJc w:val="left"/>
      <w:pPr>
        <w:ind w:left="720" w:hanging="360"/>
      </w:pPr>
      <w:rPr>
        <w:rFonts w:ascii="Century Gothic" w:hAnsi="Century Gothic" w:hint="default"/>
      </w:rPr>
    </w:lvl>
    <w:lvl w:ilvl="1" w:tplc="55EA7FA2">
      <w:start w:val="1"/>
      <w:numFmt w:val="bullet"/>
      <w:lvlText w:val="o"/>
      <w:lvlJc w:val="left"/>
      <w:pPr>
        <w:ind w:left="1440" w:hanging="360"/>
      </w:pPr>
      <w:rPr>
        <w:rFonts w:ascii="Courier New" w:hAnsi="Courier New" w:hint="default"/>
      </w:rPr>
    </w:lvl>
    <w:lvl w:ilvl="2" w:tplc="FF6EB610">
      <w:start w:val="1"/>
      <w:numFmt w:val="bullet"/>
      <w:lvlText w:val=""/>
      <w:lvlJc w:val="left"/>
      <w:pPr>
        <w:ind w:left="2160" w:hanging="360"/>
      </w:pPr>
      <w:rPr>
        <w:rFonts w:ascii="Wingdings" w:hAnsi="Wingdings" w:hint="default"/>
      </w:rPr>
    </w:lvl>
    <w:lvl w:ilvl="3" w:tplc="1D08090C">
      <w:start w:val="1"/>
      <w:numFmt w:val="bullet"/>
      <w:lvlText w:val=""/>
      <w:lvlJc w:val="left"/>
      <w:pPr>
        <w:ind w:left="2880" w:hanging="360"/>
      </w:pPr>
      <w:rPr>
        <w:rFonts w:ascii="Symbol" w:hAnsi="Symbol" w:hint="default"/>
      </w:rPr>
    </w:lvl>
    <w:lvl w:ilvl="4" w:tplc="658876A0">
      <w:start w:val="1"/>
      <w:numFmt w:val="bullet"/>
      <w:lvlText w:val="o"/>
      <w:lvlJc w:val="left"/>
      <w:pPr>
        <w:ind w:left="3600" w:hanging="360"/>
      </w:pPr>
      <w:rPr>
        <w:rFonts w:ascii="Courier New" w:hAnsi="Courier New" w:hint="default"/>
      </w:rPr>
    </w:lvl>
    <w:lvl w:ilvl="5" w:tplc="58982FF8">
      <w:start w:val="1"/>
      <w:numFmt w:val="bullet"/>
      <w:lvlText w:val=""/>
      <w:lvlJc w:val="left"/>
      <w:pPr>
        <w:ind w:left="4320" w:hanging="360"/>
      </w:pPr>
      <w:rPr>
        <w:rFonts w:ascii="Wingdings" w:hAnsi="Wingdings" w:hint="default"/>
      </w:rPr>
    </w:lvl>
    <w:lvl w:ilvl="6" w:tplc="C34A6834">
      <w:start w:val="1"/>
      <w:numFmt w:val="bullet"/>
      <w:lvlText w:val=""/>
      <w:lvlJc w:val="left"/>
      <w:pPr>
        <w:ind w:left="5040" w:hanging="360"/>
      </w:pPr>
      <w:rPr>
        <w:rFonts w:ascii="Symbol" w:hAnsi="Symbol" w:hint="default"/>
      </w:rPr>
    </w:lvl>
    <w:lvl w:ilvl="7" w:tplc="E988A532">
      <w:start w:val="1"/>
      <w:numFmt w:val="bullet"/>
      <w:lvlText w:val="o"/>
      <w:lvlJc w:val="left"/>
      <w:pPr>
        <w:ind w:left="5760" w:hanging="360"/>
      </w:pPr>
      <w:rPr>
        <w:rFonts w:ascii="Courier New" w:hAnsi="Courier New" w:hint="default"/>
      </w:rPr>
    </w:lvl>
    <w:lvl w:ilvl="8" w:tplc="175EC0E6">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C83379"/>
    <w:multiLevelType w:val="hybridMultilevel"/>
    <w:tmpl w:val="C332083C"/>
    <w:lvl w:ilvl="0" w:tplc="4CC69A34">
      <w:start w:val="1"/>
      <w:numFmt w:val="bullet"/>
      <w:lvlText w:val="−"/>
      <w:lvlJc w:val="left"/>
      <w:pPr>
        <w:ind w:left="720" w:hanging="360"/>
      </w:pPr>
      <w:rPr>
        <w:rFonts w:ascii="Century Gothic" w:hAnsi="Century Gothic" w:hint="default"/>
      </w:rPr>
    </w:lvl>
    <w:lvl w:ilvl="1" w:tplc="4B66D5EE">
      <w:start w:val="1"/>
      <w:numFmt w:val="bullet"/>
      <w:lvlText w:val="o"/>
      <w:lvlJc w:val="left"/>
      <w:pPr>
        <w:ind w:left="1440" w:hanging="360"/>
      </w:pPr>
      <w:rPr>
        <w:rFonts w:ascii="Courier New" w:hAnsi="Courier New" w:hint="default"/>
      </w:rPr>
    </w:lvl>
    <w:lvl w:ilvl="2" w:tplc="B1F2275E">
      <w:start w:val="1"/>
      <w:numFmt w:val="bullet"/>
      <w:lvlText w:val=""/>
      <w:lvlJc w:val="left"/>
      <w:pPr>
        <w:ind w:left="2160" w:hanging="360"/>
      </w:pPr>
      <w:rPr>
        <w:rFonts w:ascii="Wingdings" w:hAnsi="Wingdings" w:hint="default"/>
      </w:rPr>
    </w:lvl>
    <w:lvl w:ilvl="3" w:tplc="9DD6A0FA">
      <w:start w:val="1"/>
      <w:numFmt w:val="bullet"/>
      <w:lvlText w:val=""/>
      <w:lvlJc w:val="left"/>
      <w:pPr>
        <w:ind w:left="2880" w:hanging="360"/>
      </w:pPr>
      <w:rPr>
        <w:rFonts w:ascii="Symbol" w:hAnsi="Symbol" w:hint="default"/>
      </w:rPr>
    </w:lvl>
    <w:lvl w:ilvl="4" w:tplc="0606740A">
      <w:start w:val="1"/>
      <w:numFmt w:val="bullet"/>
      <w:lvlText w:val="o"/>
      <w:lvlJc w:val="left"/>
      <w:pPr>
        <w:ind w:left="3600" w:hanging="360"/>
      </w:pPr>
      <w:rPr>
        <w:rFonts w:ascii="Courier New" w:hAnsi="Courier New" w:hint="default"/>
      </w:rPr>
    </w:lvl>
    <w:lvl w:ilvl="5" w:tplc="132CD1E8">
      <w:start w:val="1"/>
      <w:numFmt w:val="bullet"/>
      <w:lvlText w:val=""/>
      <w:lvlJc w:val="left"/>
      <w:pPr>
        <w:ind w:left="4320" w:hanging="360"/>
      </w:pPr>
      <w:rPr>
        <w:rFonts w:ascii="Wingdings" w:hAnsi="Wingdings" w:hint="default"/>
      </w:rPr>
    </w:lvl>
    <w:lvl w:ilvl="6" w:tplc="66DEA938">
      <w:start w:val="1"/>
      <w:numFmt w:val="bullet"/>
      <w:lvlText w:val=""/>
      <w:lvlJc w:val="left"/>
      <w:pPr>
        <w:ind w:left="5040" w:hanging="360"/>
      </w:pPr>
      <w:rPr>
        <w:rFonts w:ascii="Symbol" w:hAnsi="Symbol" w:hint="default"/>
      </w:rPr>
    </w:lvl>
    <w:lvl w:ilvl="7" w:tplc="53207E8E">
      <w:start w:val="1"/>
      <w:numFmt w:val="bullet"/>
      <w:lvlText w:val="o"/>
      <w:lvlJc w:val="left"/>
      <w:pPr>
        <w:ind w:left="5760" w:hanging="360"/>
      </w:pPr>
      <w:rPr>
        <w:rFonts w:ascii="Courier New" w:hAnsi="Courier New" w:hint="default"/>
      </w:rPr>
    </w:lvl>
    <w:lvl w:ilvl="8" w:tplc="A720F6DC">
      <w:start w:val="1"/>
      <w:numFmt w:val="bullet"/>
      <w:lvlText w:val=""/>
      <w:lvlJc w:val="left"/>
      <w:pPr>
        <w:ind w:left="6480" w:hanging="360"/>
      </w:pPr>
      <w:rPr>
        <w:rFonts w:ascii="Wingdings" w:hAnsi="Wingdings" w:hint="default"/>
      </w:rPr>
    </w:lvl>
  </w:abstractNum>
  <w:abstractNum w:abstractNumId="19" w15:restartNumberingAfterBreak="0">
    <w:nsid w:val="558C29AA"/>
    <w:multiLevelType w:val="hybridMultilevel"/>
    <w:tmpl w:val="449A1F56"/>
    <w:lvl w:ilvl="0" w:tplc="7502446A">
      <w:start w:val="1"/>
      <w:numFmt w:val="bullet"/>
      <w:lvlText w:val="−"/>
      <w:lvlJc w:val="left"/>
      <w:pPr>
        <w:ind w:left="720" w:hanging="360"/>
      </w:pPr>
      <w:rPr>
        <w:rFonts w:ascii="Century Gothic" w:hAnsi="Century Gothic" w:hint="default"/>
      </w:rPr>
    </w:lvl>
    <w:lvl w:ilvl="1" w:tplc="1E842E3E">
      <w:start w:val="1"/>
      <w:numFmt w:val="bullet"/>
      <w:lvlText w:val="o"/>
      <w:lvlJc w:val="left"/>
      <w:pPr>
        <w:ind w:left="1440" w:hanging="360"/>
      </w:pPr>
      <w:rPr>
        <w:rFonts w:ascii="Courier New" w:hAnsi="Courier New" w:hint="default"/>
      </w:rPr>
    </w:lvl>
    <w:lvl w:ilvl="2" w:tplc="4894D17A">
      <w:start w:val="1"/>
      <w:numFmt w:val="bullet"/>
      <w:lvlText w:val=""/>
      <w:lvlJc w:val="left"/>
      <w:pPr>
        <w:ind w:left="2160" w:hanging="360"/>
      </w:pPr>
      <w:rPr>
        <w:rFonts w:ascii="Wingdings" w:hAnsi="Wingdings" w:hint="default"/>
      </w:rPr>
    </w:lvl>
    <w:lvl w:ilvl="3" w:tplc="BEA0B2B8">
      <w:start w:val="1"/>
      <w:numFmt w:val="bullet"/>
      <w:lvlText w:val=""/>
      <w:lvlJc w:val="left"/>
      <w:pPr>
        <w:ind w:left="2880" w:hanging="360"/>
      </w:pPr>
      <w:rPr>
        <w:rFonts w:ascii="Symbol" w:hAnsi="Symbol" w:hint="default"/>
      </w:rPr>
    </w:lvl>
    <w:lvl w:ilvl="4" w:tplc="C658B410">
      <w:start w:val="1"/>
      <w:numFmt w:val="bullet"/>
      <w:lvlText w:val="o"/>
      <w:lvlJc w:val="left"/>
      <w:pPr>
        <w:ind w:left="3600" w:hanging="360"/>
      </w:pPr>
      <w:rPr>
        <w:rFonts w:ascii="Courier New" w:hAnsi="Courier New" w:hint="default"/>
      </w:rPr>
    </w:lvl>
    <w:lvl w:ilvl="5" w:tplc="65D2AD52">
      <w:start w:val="1"/>
      <w:numFmt w:val="bullet"/>
      <w:lvlText w:val=""/>
      <w:lvlJc w:val="left"/>
      <w:pPr>
        <w:ind w:left="4320" w:hanging="360"/>
      </w:pPr>
      <w:rPr>
        <w:rFonts w:ascii="Wingdings" w:hAnsi="Wingdings" w:hint="default"/>
      </w:rPr>
    </w:lvl>
    <w:lvl w:ilvl="6" w:tplc="D3C4C608">
      <w:start w:val="1"/>
      <w:numFmt w:val="bullet"/>
      <w:lvlText w:val=""/>
      <w:lvlJc w:val="left"/>
      <w:pPr>
        <w:ind w:left="5040" w:hanging="360"/>
      </w:pPr>
      <w:rPr>
        <w:rFonts w:ascii="Symbol" w:hAnsi="Symbol" w:hint="default"/>
      </w:rPr>
    </w:lvl>
    <w:lvl w:ilvl="7" w:tplc="C51C4AF2">
      <w:start w:val="1"/>
      <w:numFmt w:val="bullet"/>
      <w:lvlText w:val="o"/>
      <w:lvlJc w:val="left"/>
      <w:pPr>
        <w:ind w:left="5760" w:hanging="360"/>
      </w:pPr>
      <w:rPr>
        <w:rFonts w:ascii="Courier New" w:hAnsi="Courier New" w:hint="default"/>
      </w:rPr>
    </w:lvl>
    <w:lvl w:ilvl="8" w:tplc="7E6EA0FE">
      <w:start w:val="1"/>
      <w:numFmt w:val="bullet"/>
      <w:lvlText w:val=""/>
      <w:lvlJc w:val="left"/>
      <w:pPr>
        <w:ind w:left="6480" w:hanging="360"/>
      </w:pPr>
      <w:rPr>
        <w:rFonts w:ascii="Wingdings" w:hAnsi="Wingdings" w:hint="default"/>
      </w:rPr>
    </w:lvl>
  </w:abstractNum>
  <w:abstractNum w:abstractNumId="20" w15:restartNumberingAfterBreak="0">
    <w:nsid w:val="5856274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385DA6"/>
    <w:multiLevelType w:val="hybridMultilevel"/>
    <w:tmpl w:val="CA4C74D4"/>
    <w:lvl w:ilvl="0" w:tplc="8182B810">
      <w:start w:val="1"/>
      <w:numFmt w:val="bullet"/>
      <w:lvlText w:val="−"/>
      <w:lvlJc w:val="left"/>
      <w:pPr>
        <w:ind w:left="720" w:hanging="360"/>
      </w:pPr>
      <w:rPr>
        <w:rFonts w:ascii="Century Gothic" w:hAnsi="Century Gothic" w:hint="default"/>
      </w:rPr>
    </w:lvl>
    <w:lvl w:ilvl="1" w:tplc="DC8C6910">
      <w:start w:val="1"/>
      <w:numFmt w:val="bullet"/>
      <w:lvlText w:val="o"/>
      <w:lvlJc w:val="left"/>
      <w:pPr>
        <w:ind w:left="1440" w:hanging="360"/>
      </w:pPr>
      <w:rPr>
        <w:rFonts w:ascii="Courier New" w:hAnsi="Courier New" w:hint="default"/>
      </w:rPr>
    </w:lvl>
    <w:lvl w:ilvl="2" w:tplc="22649F9A">
      <w:start w:val="1"/>
      <w:numFmt w:val="bullet"/>
      <w:lvlText w:val=""/>
      <w:lvlJc w:val="left"/>
      <w:pPr>
        <w:ind w:left="2160" w:hanging="360"/>
      </w:pPr>
      <w:rPr>
        <w:rFonts w:ascii="Wingdings" w:hAnsi="Wingdings" w:hint="default"/>
      </w:rPr>
    </w:lvl>
    <w:lvl w:ilvl="3" w:tplc="682E23A8">
      <w:start w:val="1"/>
      <w:numFmt w:val="bullet"/>
      <w:lvlText w:val=""/>
      <w:lvlJc w:val="left"/>
      <w:pPr>
        <w:ind w:left="2880" w:hanging="360"/>
      </w:pPr>
      <w:rPr>
        <w:rFonts w:ascii="Symbol" w:hAnsi="Symbol" w:hint="default"/>
      </w:rPr>
    </w:lvl>
    <w:lvl w:ilvl="4" w:tplc="3A4265EC">
      <w:start w:val="1"/>
      <w:numFmt w:val="bullet"/>
      <w:lvlText w:val="o"/>
      <w:lvlJc w:val="left"/>
      <w:pPr>
        <w:ind w:left="3600" w:hanging="360"/>
      </w:pPr>
      <w:rPr>
        <w:rFonts w:ascii="Courier New" w:hAnsi="Courier New" w:hint="default"/>
      </w:rPr>
    </w:lvl>
    <w:lvl w:ilvl="5" w:tplc="7FD0EF6E">
      <w:start w:val="1"/>
      <w:numFmt w:val="bullet"/>
      <w:lvlText w:val=""/>
      <w:lvlJc w:val="left"/>
      <w:pPr>
        <w:ind w:left="4320" w:hanging="360"/>
      </w:pPr>
      <w:rPr>
        <w:rFonts w:ascii="Wingdings" w:hAnsi="Wingdings" w:hint="default"/>
      </w:rPr>
    </w:lvl>
    <w:lvl w:ilvl="6" w:tplc="DF0099F6">
      <w:start w:val="1"/>
      <w:numFmt w:val="bullet"/>
      <w:lvlText w:val=""/>
      <w:lvlJc w:val="left"/>
      <w:pPr>
        <w:ind w:left="5040" w:hanging="360"/>
      </w:pPr>
      <w:rPr>
        <w:rFonts w:ascii="Symbol" w:hAnsi="Symbol" w:hint="default"/>
      </w:rPr>
    </w:lvl>
    <w:lvl w:ilvl="7" w:tplc="F72E586C">
      <w:start w:val="1"/>
      <w:numFmt w:val="bullet"/>
      <w:lvlText w:val="o"/>
      <w:lvlJc w:val="left"/>
      <w:pPr>
        <w:ind w:left="5760" w:hanging="360"/>
      </w:pPr>
      <w:rPr>
        <w:rFonts w:ascii="Courier New" w:hAnsi="Courier New" w:hint="default"/>
      </w:rPr>
    </w:lvl>
    <w:lvl w:ilvl="8" w:tplc="855E0878">
      <w:start w:val="1"/>
      <w:numFmt w:val="bullet"/>
      <w:lvlText w:val=""/>
      <w:lvlJc w:val="left"/>
      <w:pPr>
        <w:ind w:left="6480" w:hanging="360"/>
      </w:pPr>
      <w:rPr>
        <w:rFonts w:ascii="Wingdings" w:hAnsi="Wingdings" w:hint="default"/>
      </w:rPr>
    </w:lvl>
  </w:abstractNum>
  <w:abstractNum w:abstractNumId="22" w15:restartNumberingAfterBreak="0">
    <w:nsid w:val="6053287E"/>
    <w:multiLevelType w:val="hybridMultilevel"/>
    <w:tmpl w:val="229AB23C"/>
    <w:lvl w:ilvl="0" w:tplc="317CEA9C">
      <w:start w:val="1"/>
      <w:numFmt w:val="bullet"/>
      <w:lvlText w:val="−"/>
      <w:lvlJc w:val="left"/>
      <w:pPr>
        <w:ind w:left="720" w:hanging="360"/>
      </w:pPr>
      <w:rPr>
        <w:rFonts w:ascii="Century Gothic" w:hAnsi="Century Gothic" w:hint="default"/>
      </w:rPr>
    </w:lvl>
    <w:lvl w:ilvl="1" w:tplc="1BE0AC30">
      <w:start w:val="1"/>
      <w:numFmt w:val="bullet"/>
      <w:lvlText w:val="o"/>
      <w:lvlJc w:val="left"/>
      <w:pPr>
        <w:ind w:left="1440" w:hanging="360"/>
      </w:pPr>
      <w:rPr>
        <w:rFonts w:ascii="Courier New" w:hAnsi="Courier New" w:hint="default"/>
      </w:rPr>
    </w:lvl>
    <w:lvl w:ilvl="2" w:tplc="4900F7A8">
      <w:start w:val="1"/>
      <w:numFmt w:val="bullet"/>
      <w:lvlText w:val=""/>
      <w:lvlJc w:val="left"/>
      <w:pPr>
        <w:ind w:left="2160" w:hanging="360"/>
      </w:pPr>
      <w:rPr>
        <w:rFonts w:ascii="Wingdings" w:hAnsi="Wingdings" w:hint="default"/>
      </w:rPr>
    </w:lvl>
    <w:lvl w:ilvl="3" w:tplc="87925F9C">
      <w:start w:val="1"/>
      <w:numFmt w:val="bullet"/>
      <w:lvlText w:val=""/>
      <w:lvlJc w:val="left"/>
      <w:pPr>
        <w:ind w:left="2880" w:hanging="360"/>
      </w:pPr>
      <w:rPr>
        <w:rFonts w:ascii="Symbol" w:hAnsi="Symbol" w:hint="default"/>
      </w:rPr>
    </w:lvl>
    <w:lvl w:ilvl="4" w:tplc="45AC59DA">
      <w:start w:val="1"/>
      <w:numFmt w:val="bullet"/>
      <w:lvlText w:val="o"/>
      <w:lvlJc w:val="left"/>
      <w:pPr>
        <w:ind w:left="3600" w:hanging="360"/>
      </w:pPr>
      <w:rPr>
        <w:rFonts w:ascii="Courier New" w:hAnsi="Courier New" w:hint="default"/>
      </w:rPr>
    </w:lvl>
    <w:lvl w:ilvl="5" w:tplc="6882A4D2">
      <w:start w:val="1"/>
      <w:numFmt w:val="bullet"/>
      <w:lvlText w:val=""/>
      <w:lvlJc w:val="left"/>
      <w:pPr>
        <w:ind w:left="4320" w:hanging="360"/>
      </w:pPr>
      <w:rPr>
        <w:rFonts w:ascii="Wingdings" w:hAnsi="Wingdings" w:hint="default"/>
      </w:rPr>
    </w:lvl>
    <w:lvl w:ilvl="6" w:tplc="B856586C">
      <w:start w:val="1"/>
      <w:numFmt w:val="bullet"/>
      <w:lvlText w:val=""/>
      <w:lvlJc w:val="left"/>
      <w:pPr>
        <w:ind w:left="5040" w:hanging="360"/>
      </w:pPr>
      <w:rPr>
        <w:rFonts w:ascii="Symbol" w:hAnsi="Symbol" w:hint="default"/>
      </w:rPr>
    </w:lvl>
    <w:lvl w:ilvl="7" w:tplc="88E4F704">
      <w:start w:val="1"/>
      <w:numFmt w:val="bullet"/>
      <w:lvlText w:val="o"/>
      <w:lvlJc w:val="left"/>
      <w:pPr>
        <w:ind w:left="5760" w:hanging="360"/>
      </w:pPr>
      <w:rPr>
        <w:rFonts w:ascii="Courier New" w:hAnsi="Courier New" w:hint="default"/>
      </w:rPr>
    </w:lvl>
    <w:lvl w:ilvl="8" w:tplc="FFB45EF6">
      <w:start w:val="1"/>
      <w:numFmt w:val="bullet"/>
      <w:lvlText w:val=""/>
      <w:lvlJc w:val="left"/>
      <w:pPr>
        <w:ind w:left="6480" w:hanging="360"/>
      </w:pPr>
      <w:rPr>
        <w:rFonts w:ascii="Wingdings" w:hAnsi="Wingdings" w:hint="default"/>
      </w:rPr>
    </w:lvl>
  </w:abstractNum>
  <w:abstractNum w:abstractNumId="23" w15:restartNumberingAfterBreak="0">
    <w:nsid w:val="6B7A6BE6"/>
    <w:multiLevelType w:val="hybridMultilevel"/>
    <w:tmpl w:val="2DE88374"/>
    <w:lvl w:ilvl="0" w:tplc="58B6916E">
      <w:start w:val="1"/>
      <w:numFmt w:val="bullet"/>
      <w:lvlText w:val=""/>
      <w:lvlJc w:val="left"/>
      <w:pPr>
        <w:ind w:left="720" w:hanging="360"/>
      </w:pPr>
      <w:rPr>
        <w:rFonts w:ascii="Symbol" w:hAnsi="Symbol" w:hint="default"/>
      </w:rPr>
    </w:lvl>
    <w:lvl w:ilvl="1" w:tplc="986869A2">
      <w:start w:val="1"/>
      <w:numFmt w:val="bullet"/>
      <w:lvlText w:val="o"/>
      <w:lvlJc w:val="left"/>
      <w:pPr>
        <w:ind w:left="1440" w:hanging="360"/>
      </w:pPr>
      <w:rPr>
        <w:rFonts w:ascii="Courier New" w:hAnsi="Courier New" w:hint="default"/>
      </w:rPr>
    </w:lvl>
    <w:lvl w:ilvl="2" w:tplc="D34CAB54">
      <w:start w:val="1"/>
      <w:numFmt w:val="bullet"/>
      <w:lvlText w:val=""/>
      <w:lvlJc w:val="left"/>
      <w:pPr>
        <w:ind w:left="2160" w:hanging="360"/>
      </w:pPr>
      <w:rPr>
        <w:rFonts w:ascii="Wingdings" w:hAnsi="Wingdings" w:hint="default"/>
      </w:rPr>
    </w:lvl>
    <w:lvl w:ilvl="3" w:tplc="218C66DA">
      <w:start w:val="1"/>
      <w:numFmt w:val="bullet"/>
      <w:lvlText w:val=""/>
      <w:lvlJc w:val="left"/>
      <w:pPr>
        <w:ind w:left="2880" w:hanging="360"/>
      </w:pPr>
      <w:rPr>
        <w:rFonts w:ascii="Symbol" w:hAnsi="Symbol" w:hint="default"/>
      </w:rPr>
    </w:lvl>
    <w:lvl w:ilvl="4" w:tplc="0EEE3FB2">
      <w:start w:val="1"/>
      <w:numFmt w:val="bullet"/>
      <w:lvlText w:val="o"/>
      <w:lvlJc w:val="left"/>
      <w:pPr>
        <w:ind w:left="3600" w:hanging="360"/>
      </w:pPr>
      <w:rPr>
        <w:rFonts w:ascii="Courier New" w:hAnsi="Courier New" w:hint="default"/>
      </w:rPr>
    </w:lvl>
    <w:lvl w:ilvl="5" w:tplc="0230581E">
      <w:start w:val="1"/>
      <w:numFmt w:val="bullet"/>
      <w:lvlText w:val=""/>
      <w:lvlJc w:val="left"/>
      <w:pPr>
        <w:ind w:left="4320" w:hanging="360"/>
      </w:pPr>
      <w:rPr>
        <w:rFonts w:ascii="Wingdings" w:hAnsi="Wingdings" w:hint="default"/>
      </w:rPr>
    </w:lvl>
    <w:lvl w:ilvl="6" w:tplc="DFCE5E42">
      <w:start w:val="1"/>
      <w:numFmt w:val="bullet"/>
      <w:lvlText w:val=""/>
      <w:lvlJc w:val="left"/>
      <w:pPr>
        <w:ind w:left="5040" w:hanging="360"/>
      </w:pPr>
      <w:rPr>
        <w:rFonts w:ascii="Symbol" w:hAnsi="Symbol" w:hint="default"/>
      </w:rPr>
    </w:lvl>
    <w:lvl w:ilvl="7" w:tplc="7DB4DA20">
      <w:start w:val="1"/>
      <w:numFmt w:val="bullet"/>
      <w:lvlText w:val="o"/>
      <w:lvlJc w:val="left"/>
      <w:pPr>
        <w:ind w:left="5760" w:hanging="360"/>
      </w:pPr>
      <w:rPr>
        <w:rFonts w:ascii="Courier New" w:hAnsi="Courier New" w:hint="default"/>
      </w:rPr>
    </w:lvl>
    <w:lvl w:ilvl="8" w:tplc="A5AA1AB0">
      <w:start w:val="1"/>
      <w:numFmt w:val="bullet"/>
      <w:lvlText w:val=""/>
      <w:lvlJc w:val="left"/>
      <w:pPr>
        <w:ind w:left="6480" w:hanging="360"/>
      </w:pPr>
      <w:rPr>
        <w:rFonts w:ascii="Wingdings" w:hAnsi="Wingdings" w:hint="default"/>
      </w:rPr>
    </w:lvl>
  </w:abstractNum>
  <w:abstractNum w:abstractNumId="24" w15:restartNumberingAfterBreak="0">
    <w:nsid w:val="6C5D68FA"/>
    <w:multiLevelType w:val="hybridMultilevel"/>
    <w:tmpl w:val="6568E660"/>
    <w:lvl w:ilvl="0" w:tplc="635C2B5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EEF18EE"/>
    <w:multiLevelType w:val="hybridMultilevel"/>
    <w:tmpl w:val="2DD83D80"/>
    <w:lvl w:ilvl="0" w:tplc="B14AE8C2">
      <w:start w:val="1"/>
      <w:numFmt w:val="bullet"/>
      <w:lvlText w:val="−"/>
      <w:lvlJc w:val="left"/>
      <w:pPr>
        <w:ind w:left="720" w:hanging="360"/>
      </w:pPr>
      <w:rPr>
        <w:rFonts w:ascii="Century Gothic" w:hAnsi="Century Gothic" w:hint="default"/>
      </w:rPr>
    </w:lvl>
    <w:lvl w:ilvl="1" w:tplc="03343A66">
      <w:start w:val="1"/>
      <w:numFmt w:val="bullet"/>
      <w:lvlText w:val="o"/>
      <w:lvlJc w:val="left"/>
      <w:pPr>
        <w:ind w:left="1440" w:hanging="360"/>
      </w:pPr>
      <w:rPr>
        <w:rFonts w:ascii="Courier New" w:hAnsi="Courier New" w:hint="default"/>
      </w:rPr>
    </w:lvl>
    <w:lvl w:ilvl="2" w:tplc="CD70D5A2">
      <w:start w:val="1"/>
      <w:numFmt w:val="bullet"/>
      <w:lvlText w:val=""/>
      <w:lvlJc w:val="left"/>
      <w:pPr>
        <w:ind w:left="2160" w:hanging="360"/>
      </w:pPr>
      <w:rPr>
        <w:rFonts w:ascii="Wingdings" w:hAnsi="Wingdings" w:hint="default"/>
      </w:rPr>
    </w:lvl>
    <w:lvl w:ilvl="3" w:tplc="5BE82ADC">
      <w:start w:val="1"/>
      <w:numFmt w:val="bullet"/>
      <w:lvlText w:val=""/>
      <w:lvlJc w:val="left"/>
      <w:pPr>
        <w:ind w:left="2880" w:hanging="360"/>
      </w:pPr>
      <w:rPr>
        <w:rFonts w:ascii="Symbol" w:hAnsi="Symbol" w:hint="default"/>
      </w:rPr>
    </w:lvl>
    <w:lvl w:ilvl="4" w:tplc="9586AF3C">
      <w:start w:val="1"/>
      <w:numFmt w:val="bullet"/>
      <w:lvlText w:val="o"/>
      <w:lvlJc w:val="left"/>
      <w:pPr>
        <w:ind w:left="3600" w:hanging="360"/>
      </w:pPr>
      <w:rPr>
        <w:rFonts w:ascii="Courier New" w:hAnsi="Courier New" w:hint="default"/>
      </w:rPr>
    </w:lvl>
    <w:lvl w:ilvl="5" w:tplc="0F3CCCA4">
      <w:start w:val="1"/>
      <w:numFmt w:val="bullet"/>
      <w:lvlText w:val=""/>
      <w:lvlJc w:val="left"/>
      <w:pPr>
        <w:ind w:left="4320" w:hanging="360"/>
      </w:pPr>
      <w:rPr>
        <w:rFonts w:ascii="Wingdings" w:hAnsi="Wingdings" w:hint="default"/>
      </w:rPr>
    </w:lvl>
    <w:lvl w:ilvl="6" w:tplc="3DC2B2A2">
      <w:start w:val="1"/>
      <w:numFmt w:val="bullet"/>
      <w:lvlText w:val=""/>
      <w:lvlJc w:val="left"/>
      <w:pPr>
        <w:ind w:left="5040" w:hanging="360"/>
      </w:pPr>
      <w:rPr>
        <w:rFonts w:ascii="Symbol" w:hAnsi="Symbol" w:hint="default"/>
      </w:rPr>
    </w:lvl>
    <w:lvl w:ilvl="7" w:tplc="92985A0C">
      <w:start w:val="1"/>
      <w:numFmt w:val="bullet"/>
      <w:lvlText w:val="o"/>
      <w:lvlJc w:val="left"/>
      <w:pPr>
        <w:ind w:left="5760" w:hanging="360"/>
      </w:pPr>
      <w:rPr>
        <w:rFonts w:ascii="Courier New" w:hAnsi="Courier New" w:hint="default"/>
      </w:rPr>
    </w:lvl>
    <w:lvl w:ilvl="8" w:tplc="F6B06B9A">
      <w:start w:val="1"/>
      <w:numFmt w:val="bullet"/>
      <w:lvlText w:val=""/>
      <w:lvlJc w:val="left"/>
      <w:pPr>
        <w:ind w:left="6480" w:hanging="360"/>
      </w:pPr>
      <w:rPr>
        <w:rFonts w:ascii="Wingdings" w:hAnsi="Wingdings" w:hint="default"/>
      </w:rPr>
    </w:lvl>
  </w:abstractNum>
  <w:abstractNum w:abstractNumId="26" w15:restartNumberingAfterBreak="0">
    <w:nsid w:val="6F321B10"/>
    <w:multiLevelType w:val="hybridMultilevel"/>
    <w:tmpl w:val="D27A2FC6"/>
    <w:lvl w:ilvl="0" w:tplc="6A98C72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056519B"/>
    <w:multiLevelType w:val="hybridMultilevel"/>
    <w:tmpl w:val="B69AA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3501388"/>
    <w:multiLevelType w:val="hybridMultilevel"/>
    <w:tmpl w:val="17E28520"/>
    <w:lvl w:ilvl="0" w:tplc="BE72AB68">
      <w:start w:val="1"/>
      <w:numFmt w:val="decimal"/>
      <w:lvlText w:val="%1."/>
      <w:lvlJc w:val="left"/>
      <w:pPr>
        <w:ind w:left="720" w:hanging="360"/>
      </w:pPr>
    </w:lvl>
    <w:lvl w:ilvl="1" w:tplc="29948458">
      <w:start w:val="1"/>
      <w:numFmt w:val="lowerLetter"/>
      <w:lvlText w:val="%2."/>
      <w:lvlJc w:val="left"/>
      <w:pPr>
        <w:ind w:left="1440" w:hanging="360"/>
      </w:pPr>
    </w:lvl>
    <w:lvl w:ilvl="2" w:tplc="B33EE5F0">
      <w:start w:val="1"/>
      <w:numFmt w:val="lowerRoman"/>
      <w:lvlText w:val="%3."/>
      <w:lvlJc w:val="right"/>
      <w:pPr>
        <w:ind w:left="2160" w:hanging="180"/>
      </w:pPr>
    </w:lvl>
    <w:lvl w:ilvl="3" w:tplc="E30C0278">
      <w:start w:val="1"/>
      <w:numFmt w:val="decimal"/>
      <w:lvlText w:val="%4."/>
      <w:lvlJc w:val="left"/>
      <w:pPr>
        <w:ind w:left="2880" w:hanging="360"/>
      </w:pPr>
    </w:lvl>
    <w:lvl w:ilvl="4" w:tplc="FA7876D6">
      <w:start w:val="1"/>
      <w:numFmt w:val="lowerLetter"/>
      <w:lvlText w:val="%5."/>
      <w:lvlJc w:val="left"/>
      <w:pPr>
        <w:ind w:left="3600" w:hanging="360"/>
      </w:pPr>
    </w:lvl>
    <w:lvl w:ilvl="5" w:tplc="58E6EBE0">
      <w:start w:val="1"/>
      <w:numFmt w:val="lowerRoman"/>
      <w:lvlText w:val="%6."/>
      <w:lvlJc w:val="right"/>
      <w:pPr>
        <w:ind w:left="4320" w:hanging="180"/>
      </w:pPr>
    </w:lvl>
    <w:lvl w:ilvl="6" w:tplc="A558AE5E">
      <w:start w:val="1"/>
      <w:numFmt w:val="decimal"/>
      <w:lvlText w:val="%7."/>
      <w:lvlJc w:val="left"/>
      <w:pPr>
        <w:ind w:left="5040" w:hanging="360"/>
      </w:pPr>
    </w:lvl>
    <w:lvl w:ilvl="7" w:tplc="CC00999A">
      <w:start w:val="1"/>
      <w:numFmt w:val="lowerLetter"/>
      <w:lvlText w:val="%8."/>
      <w:lvlJc w:val="left"/>
      <w:pPr>
        <w:ind w:left="5760" w:hanging="360"/>
      </w:pPr>
    </w:lvl>
    <w:lvl w:ilvl="8" w:tplc="50DC770E">
      <w:start w:val="1"/>
      <w:numFmt w:val="lowerRoman"/>
      <w:lvlText w:val="%9."/>
      <w:lvlJc w:val="right"/>
      <w:pPr>
        <w:ind w:left="6480" w:hanging="180"/>
      </w:pPr>
    </w:lvl>
  </w:abstractNum>
  <w:abstractNum w:abstractNumId="29" w15:restartNumberingAfterBreak="0">
    <w:nsid w:val="76881A5D"/>
    <w:multiLevelType w:val="hybridMultilevel"/>
    <w:tmpl w:val="3AD672CC"/>
    <w:lvl w:ilvl="0" w:tplc="67B4E016">
      <w:numFmt w:val="bullet"/>
      <w:lvlText w:val="-"/>
      <w:lvlJc w:val="left"/>
      <w:pPr>
        <w:ind w:left="720" w:hanging="360"/>
      </w:pPr>
      <w:rPr>
        <w:rFonts w:ascii="Constantia" w:eastAsiaTheme="minorHAnsi" w:hAnsi="Constant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12"/>
  </w:num>
  <w:num w:numId="4">
    <w:abstractNumId w:val="13"/>
  </w:num>
  <w:num w:numId="5">
    <w:abstractNumId w:val="22"/>
  </w:num>
  <w:num w:numId="6">
    <w:abstractNumId w:val="18"/>
  </w:num>
  <w:num w:numId="7">
    <w:abstractNumId w:val="23"/>
  </w:num>
  <w:num w:numId="8">
    <w:abstractNumId w:val="14"/>
  </w:num>
  <w:num w:numId="9">
    <w:abstractNumId w:val="19"/>
  </w:num>
  <w:num w:numId="10">
    <w:abstractNumId w:val="25"/>
  </w:num>
  <w:num w:numId="11">
    <w:abstractNumId w:val="16"/>
  </w:num>
  <w:num w:numId="12">
    <w:abstractNumId w:val="9"/>
  </w:num>
  <w:num w:numId="13">
    <w:abstractNumId w:val="8"/>
  </w:num>
  <w:num w:numId="14">
    <w:abstractNumId w:val="8"/>
  </w:num>
  <w:num w:numId="15">
    <w:abstractNumId w:val="9"/>
  </w:num>
  <w:num w:numId="16">
    <w:abstractNumId w:val="17"/>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9"/>
  </w:num>
  <w:num w:numId="29">
    <w:abstractNumId w:val="26"/>
  </w:num>
  <w:num w:numId="30">
    <w:abstractNumId w:val="24"/>
  </w:num>
  <w:num w:numId="31">
    <w:abstractNumId w:val="15"/>
  </w:num>
  <w:num w:numId="3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ings, Greg A.">
    <w15:presenceInfo w15:providerId="AD" w15:userId="S::billingsg@student.douglascollege.ca::aa6b9e14-7dda-4387-baa8-5513d1edba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A6"/>
    <w:rsid w:val="00001924"/>
    <w:rsid w:val="0001210B"/>
    <w:rsid w:val="00036862"/>
    <w:rsid w:val="00094F40"/>
    <w:rsid w:val="000D5E56"/>
    <w:rsid w:val="00135FE8"/>
    <w:rsid w:val="001528B0"/>
    <w:rsid w:val="00193A94"/>
    <w:rsid w:val="001E0C3C"/>
    <w:rsid w:val="00214A74"/>
    <w:rsid w:val="00215FAE"/>
    <w:rsid w:val="002554CD"/>
    <w:rsid w:val="00260E3E"/>
    <w:rsid w:val="002902A8"/>
    <w:rsid w:val="00293B83"/>
    <w:rsid w:val="002B4294"/>
    <w:rsid w:val="002D64A1"/>
    <w:rsid w:val="002F64A3"/>
    <w:rsid w:val="00331F04"/>
    <w:rsid w:val="00333D0D"/>
    <w:rsid w:val="003641FA"/>
    <w:rsid w:val="00377942"/>
    <w:rsid w:val="0046738C"/>
    <w:rsid w:val="004758ED"/>
    <w:rsid w:val="004C049F"/>
    <w:rsid w:val="005000E2"/>
    <w:rsid w:val="0054054A"/>
    <w:rsid w:val="00543310"/>
    <w:rsid w:val="005A2DB6"/>
    <w:rsid w:val="005C72FD"/>
    <w:rsid w:val="0069486B"/>
    <w:rsid w:val="006A3CE7"/>
    <w:rsid w:val="006B4D0D"/>
    <w:rsid w:val="006B5EBF"/>
    <w:rsid w:val="006B7DF6"/>
    <w:rsid w:val="006D3AC3"/>
    <w:rsid w:val="007F5BD0"/>
    <w:rsid w:val="0082261B"/>
    <w:rsid w:val="008A48D5"/>
    <w:rsid w:val="009076B5"/>
    <w:rsid w:val="009A456A"/>
    <w:rsid w:val="00A22FB3"/>
    <w:rsid w:val="00B20AF4"/>
    <w:rsid w:val="00B6087B"/>
    <w:rsid w:val="00C6554A"/>
    <w:rsid w:val="00C75C06"/>
    <w:rsid w:val="00C91C62"/>
    <w:rsid w:val="00CA7125"/>
    <w:rsid w:val="00CC2F12"/>
    <w:rsid w:val="00CF0BCD"/>
    <w:rsid w:val="00D1222D"/>
    <w:rsid w:val="00D2133B"/>
    <w:rsid w:val="00D34D77"/>
    <w:rsid w:val="00D451E2"/>
    <w:rsid w:val="00D80777"/>
    <w:rsid w:val="00DC6D0B"/>
    <w:rsid w:val="00E10F8E"/>
    <w:rsid w:val="00E41020"/>
    <w:rsid w:val="00EA170C"/>
    <w:rsid w:val="00EC707E"/>
    <w:rsid w:val="00ED7C44"/>
    <w:rsid w:val="00EF22ED"/>
    <w:rsid w:val="00EF393C"/>
    <w:rsid w:val="00F102A6"/>
    <w:rsid w:val="00FA4993"/>
    <w:rsid w:val="00FD6A04"/>
    <w:rsid w:val="0EBD8CF1"/>
    <w:rsid w:val="150C648F"/>
    <w:rsid w:val="1BD915A1"/>
    <w:rsid w:val="2AF6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B3C449"/>
  <w15:chartTrackingRefBased/>
  <w15:docId w15:val="{582CDE0F-E70D-41AB-8CA1-CD388AE7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5"/>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4"/>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7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10766">
      <w:bodyDiv w:val="1"/>
      <w:marLeft w:val="0"/>
      <w:marRight w:val="0"/>
      <w:marTop w:val="0"/>
      <w:marBottom w:val="0"/>
      <w:divBdr>
        <w:top w:val="none" w:sz="0" w:space="0" w:color="auto"/>
        <w:left w:val="none" w:sz="0" w:space="0" w:color="auto"/>
        <w:bottom w:val="none" w:sz="0" w:space="0" w:color="auto"/>
        <w:right w:val="none" w:sz="0" w:space="0" w:color="auto"/>
      </w:divBdr>
    </w:div>
    <w:div w:id="178553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11/relationships/people" Target="people.xml"/><Relationship Id="R8a2d26a40cf84957"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ucidchart.com/invitations/accept/c242a653-1e07-41f3-8311-0bb3a399ee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ory\AppData\Local\Microsoft\Office\16.0\DTS\en-US%7b41301D10-9D31-491C-A97C-09A16B4FFFA4%7d\%7bF7D4ADA7-8791-4AB0-9D7E-551D0CCB915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25952D78B2674B889F6E1813AB4237" ma:contentTypeVersion="0" ma:contentTypeDescription="Create a new document." ma:contentTypeScope="" ma:versionID="e53872957d0ad15f1d8b92506aafb07e">
  <xsd:schema xmlns:xsd="http://www.w3.org/2001/XMLSchema" xmlns:xs="http://www.w3.org/2001/XMLSchema" xmlns:p="http://schemas.microsoft.com/office/2006/metadata/properties" targetNamespace="http://schemas.microsoft.com/office/2006/metadata/properties" ma:root="true" ma:fieldsID="70f739247b4107c1f3c898d972fc718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7BE265-4CA4-48A8-B97A-6B21350CF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E31CB3-C31E-4B82-84A5-2D76F7ACBA5B}">
  <ds:schemaRef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terms/"/>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EE4080D8-2A0E-475A-A4C8-2A7D4C5A17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{F7D4ADA7-8791-4AB0-9D7E-551D0CCB9155}tf02835058.dotx</Template>
  <TotalTime>4</TotalTime>
  <Pages>5</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dc:creator>
  <cp:keywords/>
  <dc:description/>
  <cp:lastModifiedBy>Billings, Greg A.</cp:lastModifiedBy>
  <cp:revision>2</cp:revision>
  <dcterms:created xsi:type="dcterms:W3CDTF">2020-04-12T00:34:00Z</dcterms:created>
  <dcterms:modified xsi:type="dcterms:W3CDTF">2020-04-12T00:34:00Z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0x0101009825952D78B2674B889F6E1813AB4237</vt:lpwstr>
  </property>
</Properties>
</file>